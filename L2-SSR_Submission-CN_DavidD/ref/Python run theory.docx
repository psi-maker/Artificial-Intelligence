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这篇文章准确说是『</w:t>
      </w:r>
      <w:r w:rsidRPr="007960DB">
        <w:rPr>
          <w:rFonts w:ascii="Helvetica" w:eastAsia="宋体" w:hAnsi="Helvetica" w:cs="Helvetica"/>
          <w:color w:val="111111"/>
          <w:kern w:val="0"/>
          <w:szCs w:val="24"/>
        </w:rPr>
        <w:t xml:space="preserve">Python </w:t>
      </w:r>
      <w:r w:rsidRPr="007960DB">
        <w:rPr>
          <w:rFonts w:ascii="Helvetica" w:eastAsia="宋体" w:hAnsi="Helvetica" w:cs="Helvetica"/>
          <w:color w:val="111111"/>
          <w:kern w:val="0"/>
          <w:szCs w:val="24"/>
        </w:rPr>
        <w:t>源码剖析』的读书笔记，整理完之后才发现很长，那就将就看吧。</w:t>
      </w:r>
    </w:p>
    <w:p w:rsidR="007960DB" w:rsidRPr="007960DB" w:rsidRDefault="007960DB" w:rsidP="007960DB">
      <w:pPr>
        <w:widowControl/>
        <w:shd w:val="clear" w:color="auto" w:fill="FFFFFF"/>
        <w:spacing w:before="150" w:after="150"/>
        <w:jc w:val="left"/>
        <w:outlineLvl w:val="1"/>
        <w:rPr>
          <w:rFonts w:ascii="Helvetica" w:eastAsia="宋体" w:hAnsi="Helvetica" w:cs="Helvetica"/>
          <w:b/>
          <w:bCs/>
          <w:color w:val="111111"/>
          <w:kern w:val="0"/>
          <w:sz w:val="32"/>
          <w:szCs w:val="32"/>
        </w:rPr>
      </w:pPr>
      <w:r w:rsidRPr="007960DB">
        <w:rPr>
          <w:rFonts w:ascii="Helvetica" w:eastAsia="宋体" w:hAnsi="Helvetica" w:cs="Helvetica"/>
          <w:b/>
          <w:bCs/>
          <w:color w:val="111111"/>
          <w:kern w:val="0"/>
          <w:sz w:val="32"/>
          <w:szCs w:val="32"/>
        </w:rPr>
        <w:t xml:space="preserve">1. </w:t>
      </w:r>
      <w:r w:rsidRPr="007960DB">
        <w:rPr>
          <w:rFonts w:ascii="Helvetica" w:eastAsia="宋体" w:hAnsi="Helvetica" w:cs="Helvetica"/>
          <w:b/>
          <w:bCs/>
          <w:color w:val="111111"/>
          <w:kern w:val="0"/>
          <w:sz w:val="32"/>
          <w:szCs w:val="32"/>
        </w:rPr>
        <w:t>简单的例子</w:t>
      </w:r>
    </w:p>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先从一个简单的例子说起，包含了两个文件</w:t>
      </w:r>
      <w:r w:rsidRPr="007960DB">
        <w:rPr>
          <w:rFonts w:ascii="Helvetica" w:eastAsia="宋体" w:hAnsi="Helvetica" w:cs="Helvetica"/>
          <w:color w:val="111111"/>
          <w:kern w:val="0"/>
          <w:szCs w:val="24"/>
        </w:rPr>
        <w:t xml:space="preserve"> foo.py </w:t>
      </w:r>
      <w:r w:rsidRPr="007960DB">
        <w:rPr>
          <w:rFonts w:ascii="Helvetica" w:eastAsia="宋体" w:hAnsi="Helvetica" w:cs="Helvetica"/>
          <w:color w:val="111111"/>
          <w:kern w:val="0"/>
          <w:szCs w:val="24"/>
        </w:rPr>
        <w:t>和</w:t>
      </w:r>
      <w:r w:rsidRPr="007960DB">
        <w:rPr>
          <w:rFonts w:ascii="Helvetica" w:eastAsia="宋体" w:hAnsi="Helvetica" w:cs="Helvetica"/>
          <w:color w:val="111111"/>
          <w:kern w:val="0"/>
          <w:szCs w:val="24"/>
        </w:rPr>
        <w:t xml:space="preserve"> demo.</w:t>
      </w:r>
      <w:proofErr w:type="gramStart"/>
      <w:r w:rsidRPr="007960DB">
        <w:rPr>
          <w:rFonts w:ascii="Helvetica" w:eastAsia="宋体" w:hAnsi="Helvetica" w:cs="Helvetica"/>
          <w:color w:val="111111"/>
          <w:kern w:val="0"/>
          <w:szCs w:val="24"/>
        </w:rPr>
        <w:t>py</w:t>
      </w:r>
      <w:proofErr w:type="gramEnd"/>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left"/>
        <w:rPr>
          <w:rFonts w:ascii="宋体" w:eastAsia="宋体" w:hAnsi="宋体" w:cs="宋体"/>
          <w:color w:val="000000"/>
          <w:kern w:val="0"/>
          <w:szCs w:val="24"/>
          <w:shd w:val="clear" w:color="auto" w:fill="FFFFFF"/>
        </w:rPr>
      </w:pPr>
      <w:r w:rsidRPr="007960DB">
        <w:rPr>
          <w:rFonts w:ascii="宋体" w:eastAsia="宋体" w:hAnsi="宋体" w:cs="宋体"/>
          <w:color w:val="000000"/>
          <w:kern w:val="0"/>
          <w:szCs w:val="24"/>
          <w:shd w:val="clear" w:color="auto" w:fill="FFFFFF"/>
        </w:rPr>
        <w:t>[foo.py]</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roofErr w:type="spellStart"/>
      <w:proofErr w:type="gramStart"/>
      <w:r w:rsidRPr="007960DB">
        <w:rPr>
          <w:rFonts w:ascii="宋体" w:eastAsia="宋体" w:hAnsi="宋体" w:cs="宋体"/>
          <w:color w:val="0000FF"/>
          <w:kern w:val="0"/>
          <w:szCs w:val="24"/>
          <w:shd w:val="clear" w:color="auto" w:fill="FFFFFF"/>
        </w:rPr>
        <w:t>def</w:t>
      </w:r>
      <w:proofErr w:type="spellEnd"/>
      <w:proofErr w:type="gramEnd"/>
      <w:r w:rsidRPr="007960DB">
        <w:rPr>
          <w:rFonts w:ascii="宋体" w:eastAsia="宋体" w:hAnsi="宋体" w:cs="宋体"/>
          <w:color w:val="000000"/>
          <w:kern w:val="0"/>
          <w:szCs w:val="24"/>
          <w:shd w:val="clear" w:color="auto" w:fill="FFFFFF"/>
        </w:rPr>
        <w:t xml:space="preserve"> </w:t>
      </w:r>
      <w:r w:rsidRPr="007960DB">
        <w:rPr>
          <w:rFonts w:ascii="宋体" w:eastAsia="宋体" w:hAnsi="宋体" w:cs="宋体"/>
          <w:color w:val="A31515"/>
          <w:kern w:val="0"/>
          <w:szCs w:val="24"/>
          <w:shd w:val="clear" w:color="auto" w:fill="FFFFFF"/>
        </w:rPr>
        <w:t>add</w:t>
      </w:r>
      <w:r w:rsidRPr="007960DB">
        <w:rPr>
          <w:rFonts w:ascii="宋体" w:eastAsia="宋体" w:hAnsi="宋体" w:cs="宋体"/>
          <w:color w:val="000000"/>
          <w:kern w:val="0"/>
          <w:szCs w:val="24"/>
          <w:shd w:val="clear" w:color="auto" w:fill="FFFFFF"/>
        </w:rPr>
        <w:t>(a, b):</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Cs w:val="24"/>
        </w:rPr>
      </w:pPr>
      <w:r w:rsidRPr="007960DB">
        <w:rPr>
          <w:rFonts w:ascii="宋体" w:eastAsia="宋体" w:hAnsi="宋体" w:cs="宋体"/>
          <w:color w:val="000000"/>
          <w:kern w:val="0"/>
          <w:szCs w:val="24"/>
          <w:shd w:val="clear" w:color="auto" w:fill="FFFFFF"/>
        </w:rPr>
        <w:t xml:space="preserve">    </w:t>
      </w:r>
      <w:proofErr w:type="gramStart"/>
      <w:r w:rsidRPr="007960DB">
        <w:rPr>
          <w:rFonts w:ascii="宋体" w:eastAsia="宋体" w:hAnsi="宋体" w:cs="宋体"/>
          <w:color w:val="0000FF"/>
          <w:kern w:val="0"/>
          <w:szCs w:val="24"/>
          <w:shd w:val="clear" w:color="auto" w:fill="FFFFFF"/>
        </w:rPr>
        <w:t>return</w:t>
      </w:r>
      <w:proofErr w:type="gramEnd"/>
      <w:r w:rsidRPr="007960DB">
        <w:rPr>
          <w:rFonts w:ascii="宋体" w:eastAsia="宋体" w:hAnsi="宋体" w:cs="宋体"/>
          <w:color w:val="000000"/>
          <w:kern w:val="0"/>
          <w:szCs w:val="24"/>
          <w:shd w:val="clear" w:color="auto" w:fill="FFFFFF"/>
        </w:rPr>
        <w:t xml:space="preserve"> a + b</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jc w:val="left"/>
        <w:rPr>
          <w:rFonts w:ascii="宋体" w:eastAsia="宋体" w:hAnsi="宋体" w:cs="宋体"/>
          <w:color w:val="000000"/>
          <w:kern w:val="0"/>
          <w:szCs w:val="24"/>
          <w:shd w:val="clear" w:color="auto" w:fill="FFFFFF"/>
        </w:rPr>
      </w:pPr>
      <w:r w:rsidRPr="007960DB">
        <w:rPr>
          <w:rFonts w:ascii="宋体" w:eastAsia="宋体" w:hAnsi="宋体" w:cs="宋体"/>
          <w:color w:val="000000"/>
          <w:kern w:val="0"/>
          <w:szCs w:val="24"/>
          <w:shd w:val="clear" w:color="auto" w:fill="FFFFFF"/>
        </w:rPr>
        <w:t>[demo.py]</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roofErr w:type="gramStart"/>
      <w:r w:rsidRPr="007960DB">
        <w:rPr>
          <w:rFonts w:ascii="宋体" w:eastAsia="宋体" w:hAnsi="宋体" w:cs="宋体"/>
          <w:color w:val="0000FF"/>
          <w:kern w:val="0"/>
          <w:szCs w:val="24"/>
          <w:shd w:val="clear" w:color="auto" w:fill="FFFFFF"/>
        </w:rPr>
        <w:t>import</w:t>
      </w:r>
      <w:proofErr w:type="gramEnd"/>
      <w:r w:rsidRPr="007960DB">
        <w:rPr>
          <w:rFonts w:ascii="宋体" w:eastAsia="宋体" w:hAnsi="宋体" w:cs="宋体"/>
          <w:color w:val="000000"/>
          <w:kern w:val="0"/>
          <w:szCs w:val="24"/>
          <w:shd w:val="clear" w:color="auto" w:fill="FFFFFF"/>
        </w:rPr>
        <w:t xml:space="preserve"> foo</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r w:rsidRPr="007960DB">
        <w:rPr>
          <w:rFonts w:ascii="宋体" w:eastAsia="宋体" w:hAnsi="宋体" w:cs="宋体"/>
          <w:color w:val="000000"/>
          <w:kern w:val="0"/>
          <w:szCs w:val="24"/>
          <w:shd w:val="clear" w:color="auto" w:fill="FFFFFF"/>
        </w:rPr>
        <w:t xml:space="preserve">a = [1, </w:t>
      </w:r>
      <w:r w:rsidRPr="007960DB">
        <w:rPr>
          <w:rFonts w:ascii="宋体" w:eastAsia="宋体" w:hAnsi="宋体" w:cs="宋体"/>
          <w:color w:val="A31515"/>
          <w:kern w:val="0"/>
          <w:szCs w:val="24"/>
          <w:shd w:val="clear" w:color="auto" w:fill="FFFFFF"/>
        </w:rPr>
        <w:t>'python'</w:t>
      </w:r>
      <w:r w:rsidRPr="007960DB">
        <w:rPr>
          <w:rFonts w:ascii="宋体" w:eastAsia="宋体" w:hAnsi="宋体" w:cs="宋体"/>
          <w:color w:val="000000"/>
          <w:kern w:val="0"/>
          <w:szCs w:val="24"/>
          <w:shd w:val="clear" w:color="auto" w:fill="FFFFFF"/>
        </w:rPr>
        <w:t>]</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r w:rsidRPr="007960DB">
        <w:rPr>
          <w:rFonts w:ascii="宋体" w:eastAsia="宋体" w:hAnsi="宋体" w:cs="宋体"/>
          <w:color w:val="000000"/>
          <w:kern w:val="0"/>
          <w:szCs w:val="24"/>
          <w:shd w:val="clear" w:color="auto" w:fill="FFFFFF"/>
        </w:rPr>
        <w:t xml:space="preserve">a = </w:t>
      </w:r>
      <w:r w:rsidRPr="007960DB">
        <w:rPr>
          <w:rFonts w:ascii="宋体" w:eastAsia="宋体" w:hAnsi="宋体" w:cs="宋体"/>
          <w:color w:val="A31515"/>
          <w:kern w:val="0"/>
          <w:szCs w:val="24"/>
          <w:shd w:val="clear" w:color="auto" w:fill="FFFFFF"/>
        </w:rPr>
        <w:t>'a string'</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roofErr w:type="spellStart"/>
      <w:proofErr w:type="gramStart"/>
      <w:r w:rsidRPr="007960DB">
        <w:rPr>
          <w:rFonts w:ascii="宋体" w:eastAsia="宋体" w:hAnsi="宋体" w:cs="宋体"/>
          <w:color w:val="0000FF"/>
          <w:kern w:val="0"/>
          <w:szCs w:val="24"/>
          <w:shd w:val="clear" w:color="auto" w:fill="FFFFFF"/>
        </w:rPr>
        <w:t>def</w:t>
      </w:r>
      <w:proofErr w:type="spellEnd"/>
      <w:proofErr w:type="gramEnd"/>
      <w:r w:rsidRPr="007960DB">
        <w:rPr>
          <w:rFonts w:ascii="宋体" w:eastAsia="宋体" w:hAnsi="宋体" w:cs="宋体"/>
          <w:color w:val="000000"/>
          <w:kern w:val="0"/>
          <w:szCs w:val="24"/>
          <w:shd w:val="clear" w:color="auto" w:fill="FFFFFF"/>
        </w:rPr>
        <w:t xml:space="preserve"> </w:t>
      </w:r>
      <w:proofErr w:type="spellStart"/>
      <w:r w:rsidRPr="007960DB">
        <w:rPr>
          <w:rFonts w:ascii="宋体" w:eastAsia="宋体" w:hAnsi="宋体" w:cs="宋体"/>
          <w:color w:val="A31515"/>
          <w:kern w:val="0"/>
          <w:szCs w:val="24"/>
          <w:shd w:val="clear" w:color="auto" w:fill="FFFFFF"/>
        </w:rPr>
        <w:t>func</w:t>
      </w:r>
      <w:proofErr w:type="spellEnd"/>
      <w:r w:rsidRPr="007960DB">
        <w:rPr>
          <w:rFonts w:ascii="宋体" w:eastAsia="宋体" w:hAnsi="宋体" w:cs="宋体"/>
          <w:color w:val="000000"/>
          <w:kern w:val="0"/>
          <w:szCs w:val="24"/>
          <w:shd w:val="clear" w:color="auto" w:fill="FFFFFF"/>
        </w:rPr>
        <w:t>():</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r w:rsidRPr="007960DB">
        <w:rPr>
          <w:rFonts w:ascii="宋体" w:eastAsia="宋体" w:hAnsi="宋体" w:cs="宋体"/>
          <w:color w:val="000000"/>
          <w:kern w:val="0"/>
          <w:szCs w:val="24"/>
          <w:shd w:val="clear" w:color="auto" w:fill="FFFFFF"/>
        </w:rPr>
        <w:t xml:space="preserve">    a = 1</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r w:rsidRPr="007960DB">
        <w:rPr>
          <w:rFonts w:ascii="宋体" w:eastAsia="宋体" w:hAnsi="宋体" w:cs="宋体"/>
          <w:color w:val="000000"/>
          <w:kern w:val="0"/>
          <w:szCs w:val="24"/>
          <w:shd w:val="clear" w:color="auto" w:fill="FFFFFF"/>
        </w:rPr>
        <w:t xml:space="preserve">    b = 257</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r w:rsidRPr="007960DB">
        <w:rPr>
          <w:rFonts w:ascii="宋体" w:eastAsia="宋体" w:hAnsi="宋体" w:cs="宋体"/>
          <w:color w:val="000000"/>
          <w:kern w:val="0"/>
          <w:szCs w:val="24"/>
          <w:shd w:val="clear" w:color="auto" w:fill="FFFFFF"/>
        </w:rPr>
        <w:t xml:space="preserve">    </w:t>
      </w:r>
      <w:proofErr w:type="gramStart"/>
      <w:r w:rsidRPr="007960DB">
        <w:rPr>
          <w:rFonts w:ascii="宋体" w:eastAsia="宋体" w:hAnsi="宋体" w:cs="宋体"/>
          <w:color w:val="000000"/>
          <w:kern w:val="0"/>
          <w:szCs w:val="24"/>
          <w:shd w:val="clear" w:color="auto" w:fill="FFFFFF"/>
        </w:rPr>
        <w:t>print(</w:t>
      </w:r>
      <w:proofErr w:type="gramEnd"/>
      <w:r w:rsidRPr="007960DB">
        <w:rPr>
          <w:rFonts w:ascii="宋体" w:eastAsia="宋体" w:hAnsi="宋体" w:cs="宋体"/>
          <w:color w:val="000000"/>
          <w:kern w:val="0"/>
          <w:szCs w:val="24"/>
          <w:shd w:val="clear" w:color="auto" w:fill="FFFFFF"/>
        </w:rPr>
        <w:t>a + b)</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roofErr w:type="gramStart"/>
      <w:r w:rsidRPr="007960DB">
        <w:rPr>
          <w:rFonts w:ascii="宋体" w:eastAsia="宋体" w:hAnsi="宋体" w:cs="宋体"/>
          <w:color w:val="000000"/>
          <w:kern w:val="0"/>
          <w:szCs w:val="24"/>
          <w:shd w:val="clear" w:color="auto" w:fill="FFFFFF"/>
        </w:rPr>
        <w:t>print(</w:t>
      </w:r>
      <w:proofErr w:type="gramEnd"/>
      <w:r w:rsidRPr="007960DB">
        <w:rPr>
          <w:rFonts w:ascii="宋体" w:eastAsia="宋体" w:hAnsi="宋体" w:cs="宋体"/>
          <w:color w:val="000000"/>
          <w:kern w:val="0"/>
          <w:szCs w:val="24"/>
          <w:shd w:val="clear" w:color="auto" w:fill="FFFFFF"/>
        </w:rPr>
        <w:t>a)</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roofErr w:type="gramStart"/>
      <w:r w:rsidRPr="007960DB">
        <w:rPr>
          <w:rFonts w:ascii="宋体" w:eastAsia="宋体" w:hAnsi="宋体" w:cs="宋体"/>
          <w:color w:val="0000FF"/>
          <w:kern w:val="0"/>
          <w:szCs w:val="24"/>
          <w:shd w:val="clear" w:color="auto" w:fill="FFFFFF"/>
        </w:rPr>
        <w:t>if</w:t>
      </w:r>
      <w:proofErr w:type="gramEnd"/>
      <w:r w:rsidRPr="007960DB">
        <w:rPr>
          <w:rFonts w:ascii="宋体" w:eastAsia="宋体" w:hAnsi="宋体" w:cs="宋体"/>
          <w:color w:val="000000"/>
          <w:kern w:val="0"/>
          <w:szCs w:val="24"/>
          <w:shd w:val="clear" w:color="auto" w:fill="FFFFFF"/>
        </w:rPr>
        <w:t xml:space="preserve"> __name__ == </w:t>
      </w:r>
      <w:r w:rsidRPr="007960DB">
        <w:rPr>
          <w:rFonts w:ascii="宋体" w:eastAsia="宋体" w:hAnsi="宋体" w:cs="宋体"/>
          <w:color w:val="A31515"/>
          <w:kern w:val="0"/>
          <w:szCs w:val="24"/>
          <w:shd w:val="clear" w:color="auto" w:fill="FFFFFF"/>
        </w:rPr>
        <w:t>'__main__'</w:t>
      </w:r>
      <w:r w:rsidRPr="007960DB">
        <w:rPr>
          <w:rFonts w:ascii="宋体" w:eastAsia="宋体" w:hAnsi="宋体" w:cs="宋体"/>
          <w:color w:val="000000"/>
          <w:kern w:val="0"/>
          <w:szCs w:val="24"/>
          <w:shd w:val="clear" w:color="auto" w:fill="FFFFFF"/>
        </w:rPr>
        <w:t>:</w:t>
      </w:r>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r w:rsidRPr="007960DB">
        <w:rPr>
          <w:rFonts w:ascii="宋体" w:eastAsia="宋体" w:hAnsi="宋体" w:cs="宋体"/>
          <w:color w:val="000000"/>
          <w:kern w:val="0"/>
          <w:szCs w:val="24"/>
          <w:shd w:val="clear" w:color="auto" w:fill="FFFFFF"/>
        </w:rPr>
        <w:t xml:space="preserve">    </w:t>
      </w:r>
      <w:proofErr w:type="spellStart"/>
      <w:proofErr w:type="gramStart"/>
      <w:r w:rsidRPr="007960DB">
        <w:rPr>
          <w:rFonts w:ascii="宋体" w:eastAsia="宋体" w:hAnsi="宋体" w:cs="宋体"/>
          <w:color w:val="000000"/>
          <w:kern w:val="0"/>
          <w:szCs w:val="24"/>
          <w:shd w:val="clear" w:color="auto" w:fill="FFFFFF"/>
        </w:rPr>
        <w:t>func</w:t>
      </w:r>
      <w:proofErr w:type="spellEnd"/>
      <w:r w:rsidRPr="007960DB">
        <w:rPr>
          <w:rFonts w:ascii="宋体" w:eastAsia="宋体" w:hAnsi="宋体" w:cs="宋体"/>
          <w:color w:val="000000"/>
          <w:kern w:val="0"/>
          <w:szCs w:val="24"/>
          <w:shd w:val="clear" w:color="auto" w:fill="FFFFFF"/>
        </w:rPr>
        <w:t>()</w:t>
      </w:r>
      <w:proofErr w:type="gramEnd"/>
    </w:p>
    <w:p w:rsidR="007960DB" w:rsidRPr="007960DB" w:rsidRDefault="007960DB" w:rsidP="007960D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Cs w:val="24"/>
        </w:rPr>
      </w:pPr>
      <w:r w:rsidRPr="007960DB">
        <w:rPr>
          <w:rFonts w:ascii="宋体" w:eastAsia="宋体" w:hAnsi="宋体" w:cs="宋体"/>
          <w:color w:val="000000"/>
          <w:kern w:val="0"/>
          <w:szCs w:val="24"/>
          <w:shd w:val="clear" w:color="auto" w:fill="FFFFFF"/>
        </w:rPr>
        <w:t xml:space="preserve">    </w:t>
      </w:r>
      <w:proofErr w:type="spellStart"/>
      <w:proofErr w:type="gramStart"/>
      <w:r w:rsidRPr="007960DB">
        <w:rPr>
          <w:rFonts w:ascii="宋体" w:eastAsia="宋体" w:hAnsi="宋体" w:cs="宋体"/>
          <w:color w:val="000000"/>
          <w:kern w:val="0"/>
          <w:szCs w:val="24"/>
          <w:shd w:val="clear" w:color="auto" w:fill="FFFFFF"/>
        </w:rPr>
        <w:t>foo.add</w:t>
      </w:r>
      <w:proofErr w:type="spellEnd"/>
      <w:r w:rsidRPr="007960DB">
        <w:rPr>
          <w:rFonts w:ascii="宋体" w:eastAsia="宋体" w:hAnsi="宋体" w:cs="宋体"/>
          <w:color w:val="000000"/>
          <w:kern w:val="0"/>
          <w:szCs w:val="24"/>
          <w:shd w:val="clear" w:color="auto" w:fill="FFFFFF"/>
        </w:rPr>
        <w:t>(</w:t>
      </w:r>
      <w:proofErr w:type="gramEnd"/>
      <w:r w:rsidRPr="007960DB">
        <w:rPr>
          <w:rFonts w:ascii="宋体" w:eastAsia="宋体" w:hAnsi="宋体" w:cs="宋体"/>
          <w:color w:val="000000"/>
          <w:kern w:val="0"/>
          <w:szCs w:val="24"/>
          <w:shd w:val="clear" w:color="auto" w:fill="FFFFFF"/>
        </w:rPr>
        <w:t>1, 2)</w:t>
      </w:r>
    </w:p>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执行这个程序</w:t>
      </w:r>
    </w:p>
    <w:p w:rsidR="007960DB" w:rsidRPr="007960DB" w:rsidRDefault="007960DB" w:rsidP="00796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Cs w:val="24"/>
        </w:rPr>
      </w:pPr>
      <w:proofErr w:type="gramStart"/>
      <w:r w:rsidRPr="007960DB">
        <w:rPr>
          <w:rFonts w:ascii="宋体" w:eastAsia="宋体" w:hAnsi="宋体" w:cs="宋体"/>
          <w:color w:val="0000FF"/>
          <w:kern w:val="0"/>
          <w:szCs w:val="24"/>
          <w:shd w:val="clear" w:color="auto" w:fill="FFFFFF"/>
        </w:rPr>
        <w:lastRenderedPageBreak/>
        <w:t>python</w:t>
      </w:r>
      <w:proofErr w:type="gramEnd"/>
      <w:r w:rsidRPr="007960DB">
        <w:rPr>
          <w:rFonts w:ascii="宋体" w:eastAsia="宋体" w:hAnsi="宋体" w:cs="宋体"/>
          <w:color w:val="000000"/>
          <w:kern w:val="0"/>
          <w:szCs w:val="24"/>
          <w:shd w:val="clear" w:color="auto" w:fill="FFFFFF"/>
        </w:rPr>
        <w:t xml:space="preserve"> </w:t>
      </w:r>
      <w:r w:rsidRPr="007960DB">
        <w:rPr>
          <w:rFonts w:ascii="宋体" w:eastAsia="宋体" w:hAnsi="宋体" w:cs="宋体"/>
          <w:color w:val="0000FF"/>
          <w:kern w:val="0"/>
          <w:szCs w:val="24"/>
          <w:shd w:val="clear" w:color="auto" w:fill="FFFFFF"/>
        </w:rPr>
        <w:t>demo</w:t>
      </w:r>
      <w:r w:rsidRPr="007960DB">
        <w:rPr>
          <w:rFonts w:ascii="宋体" w:eastAsia="宋体" w:hAnsi="宋体" w:cs="宋体"/>
          <w:color w:val="000000"/>
          <w:kern w:val="0"/>
          <w:szCs w:val="24"/>
          <w:shd w:val="clear" w:color="auto" w:fill="FFFFFF"/>
        </w:rPr>
        <w:t>.py</w:t>
      </w:r>
    </w:p>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输出结果</w:t>
      </w:r>
    </w:p>
    <w:p w:rsidR="007960DB" w:rsidRPr="007960DB" w:rsidRDefault="007960DB" w:rsidP="00796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Autospacing="1"/>
        <w:jc w:val="left"/>
        <w:rPr>
          <w:rFonts w:ascii="宋体" w:eastAsia="宋体" w:hAnsi="宋体" w:cs="宋体"/>
          <w:color w:val="000000"/>
          <w:kern w:val="0"/>
          <w:szCs w:val="24"/>
          <w:shd w:val="clear" w:color="auto" w:fill="FFFFFF"/>
        </w:rPr>
      </w:pPr>
      <w:proofErr w:type="gramStart"/>
      <w:r w:rsidRPr="007960DB">
        <w:rPr>
          <w:rFonts w:ascii="宋体" w:eastAsia="宋体" w:hAnsi="宋体" w:cs="宋体"/>
          <w:color w:val="000000"/>
          <w:kern w:val="0"/>
          <w:szCs w:val="24"/>
          <w:shd w:val="clear" w:color="auto" w:fill="FFFFFF"/>
        </w:rPr>
        <w:t>a</w:t>
      </w:r>
      <w:proofErr w:type="gramEnd"/>
      <w:r w:rsidRPr="007960DB">
        <w:rPr>
          <w:rFonts w:ascii="宋体" w:eastAsia="宋体" w:hAnsi="宋体" w:cs="宋体"/>
          <w:color w:val="000000"/>
          <w:kern w:val="0"/>
          <w:szCs w:val="24"/>
          <w:shd w:val="clear" w:color="auto" w:fill="FFFFFF"/>
        </w:rPr>
        <w:t xml:space="preserve"> </w:t>
      </w:r>
      <w:r w:rsidRPr="007960DB">
        <w:rPr>
          <w:rFonts w:ascii="宋体" w:eastAsia="宋体" w:hAnsi="宋体" w:cs="宋体"/>
          <w:color w:val="0000FF"/>
          <w:kern w:val="0"/>
          <w:szCs w:val="24"/>
          <w:shd w:val="clear" w:color="auto" w:fill="FFFFFF"/>
        </w:rPr>
        <w:t>string</w:t>
      </w:r>
    </w:p>
    <w:p w:rsidR="007960DB" w:rsidRPr="007960DB" w:rsidRDefault="007960DB" w:rsidP="00796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333333"/>
          <w:kern w:val="0"/>
          <w:szCs w:val="24"/>
        </w:rPr>
      </w:pPr>
      <w:r w:rsidRPr="007960DB">
        <w:rPr>
          <w:rFonts w:ascii="宋体" w:eastAsia="宋体" w:hAnsi="宋体" w:cs="宋体"/>
          <w:color w:val="000000"/>
          <w:kern w:val="0"/>
          <w:szCs w:val="24"/>
          <w:shd w:val="clear" w:color="auto" w:fill="FFFFFF"/>
        </w:rPr>
        <w:t>258</w:t>
      </w:r>
    </w:p>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同时，该文件目录多出一个</w:t>
      </w:r>
      <w:r w:rsidRPr="007960DB">
        <w:rPr>
          <w:rFonts w:ascii="Helvetica" w:eastAsia="宋体" w:hAnsi="Helvetica" w:cs="Helvetica"/>
          <w:color w:val="111111"/>
          <w:kern w:val="0"/>
          <w:szCs w:val="24"/>
        </w:rPr>
        <w:t xml:space="preserve"> </w:t>
      </w:r>
      <w:proofErr w:type="spellStart"/>
      <w:r w:rsidRPr="007960DB">
        <w:rPr>
          <w:rFonts w:ascii="Helvetica" w:eastAsia="宋体" w:hAnsi="Helvetica" w:cs="Helvetica"/>
          <w:color w:val="111111"/>
          <w:kern w:val="0"/>
          <w:szCs w:val="24"/>
        </w:rPr>
        <w:t>foo.pyc</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文件</w:t>
      </w:r>
    </w:p>
    <w:p w:rsidR="007960DB" w:rsidRPr="007960DB" w:rsidRDefault="007960DB" w:rsidP="007960DB">
      <w:pPr>
        <w:widowControl/>
        <w:shd w:val="clear" w:color="auto" w:fill="FFFFFF"/>
        <w:spacing w:before="150" w:after="150"/>
        <w:jc w:val="left"/>
        <w:outlineLvl w:val="1"/>
        <w:rPr>
          <w:rFonts w:ascii="Helvetica" w:eastAsia="宋体" w:hAnsi="Helvetica" w:cs="Helvetica"/>
          <w:b/>
          <w:bCs/>
          <w:color w:val="111111"/>
          <w:kern w:val="0"/>
          <w:sz w:val="32"/>
          <w:szCs w:val="32"/>
        </w:rPr>
      </w:pPr>
      <w:r w:rsidRPr="007960DB">
        <w:rPr>
          <w:rFonts w:ascii="Helvetica" w:eastAsia="宋体" w:hAnsi="Helvetica" w:cs="Helvetica"/>
          <w:b/>
          <w:bCs/>
          <w:color w:val="111111"/>
          <w:kern w:val="0"/>
          <w:sz w:val="32"/>
          <w:szCs w:val="32"/>
        </w:rPr>
        <w:t xml:space="preserve">2. </w:t>
      </w:r>
      <w:r w:rsidRPr="007960DB">
        <w:rPr>
          <w:rFonts w:ascii="Helvetica" w:eastAsia="宋体" w:hAnsi="Helvetica" w:cs="Helvetica"/>
          <w:b/>
          <w:bCs/>
          <w:color w:val="111111"/>
          <w:kern w:val="0"/>
          <w:sz w:val="32"/>
          <w:szCs w:val="32"/>
        </w:rPr>
        <w:t>背后的魔法</w:t>
      </w:r>
    </w:p>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看完程序的执行结果，接下来开始</w:t>
      </w:r>
      <w:proofErr w:type="gramStart"/>
      <w:r w:rsidRPr="007960DB">
        <w:rPr>
          <w:rFonts w:ascii="Helvetica" w:eastAsia="宋体" w:hAnsi="Helvetica" w:cs="Helvetica"/>
          <w:color w:val="111111"/>
          <w:kern w:val="0"/>
          <w:szCs w:val="24"/>
        </w:rPr>
        <w:t>一</w:t>
      </w:r>
      <w:proofErr w:type="gramEnd"/>
      <w:r w:rsidRPr="007960DB">
        <w:rPr>
          <w:rFonts w:ascii="Helvetica" w:eastAsia="宋体" w:hAnsi="Helvetica" w:cs="Helvetica"/>
          <w:color w:val="111111"/>
          <w:kern w:val="0"/>
          <w:szCs w:val="24"/>
        </w:rPr>
        <w:t>行行解释代码。</w:t>
      </w:r>
    </w:p>
    <w:p w:rsidR="007960DB" w:rsidRPr="007960DB" w:rsidRDefault="007960DB" w:rsidP="007960DB">
      <w:pPr>
        <w:widowControl/>
        <w:shd w:val="clear" w:color="auto" w:fill="FFFFFF"/>
        <w:spacing w:before="150" w:after="150"/>
        <w:jc w:val="left"/>
        <w:outlineLvl w:val="2"/>
        <w:rPr>
          <w:rFonts w:ascii="Helvetica" w:eastAsia="宋体" w:hAnsi="Helvetica" w:cs="Helvetica"/>
          <w:b/>
          <w:bCs/>
          <w:color w:val="111111"/>
          <w:kern w:val="0"/>
          <w:szCs w:val="24"/>
        </w:rPr>
      </w:pPr>
      <w:r w:rsidRPr="007960DB">
        <w:rPr>
          <w:rFonts w:ascii="Helvetica" w:eastAsia="宋体" w:hAnsi="Helvetica" w:cs="Helvetica"/>
          <w:b/>
          <w:bCs/>
          <w:color w:val="111111"/>
          <w:kern w:val="0"/>
          <w:szCs w:val="24"/>
        </w:rPr>
        <w:t xml:space="preserve">2.1 </w:t>
      </w:r>
      <w:r w:rsidRPr="007960DB">
        <w:rPr>
          <w:rFonts w:ascii="Helvetica" w:eastAsia="宋体" w:hAnsi="Helvetica" w:cs="Helvetica"/>
          <w:b/>
          <w:bCs/>
          <w:color w:val="111111"/>
          <w:kern w:val="0"/>
          <w:szCs w:val="24"/>
        </w:rPr>
        <w:t>模块</w:t>
      </w:r>
    </w:p>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 xml:space="preserve">Python </w:t>
      </w:r>
      <w:r w:rsidRPr="007960DB">
        <w:rPr>
          <w:rFonts w:ascii="Helvetica" w:eastAsia="宋体" w:hAnsi="Helvetica" w:cs="Helvetica"/>
          <w:color w:val="111111"/>
          <w:kern w:val="0"/>
          <w:szCs w:val="24"/>
        </w:rPr>
        <w:t>将</w:t>
      </w:r>
      <w:r w:rsidRPr="007960DB">
        <w:rPr>
          <w:rFonts w:ascii="Helvetica" w:eastAsia="宋体" w:hAnsi="Helvetica" w:cs="Helvetica"/>
          <w:color w:val="111111"/>
          <w:kern w:val="0"/>
          <w:szCs w:val="24"/>
        </w:rPr>
        <w:t xml:space="preserve"> .</w:t>
      </w:r>
      <w:proofErr w:type="spellStart"/>
      <w:r w:rsidRPr="007960DB">
        <w:rPr>
          <w:rFonts w:ascii="Helvetica" w:eastAsia="宋体" w:hAnsi="Helvetica" w:cs="Helvetica"/>
          <w:color w:val="111111"/>
          <w:kern w:val="0"/>
          <w:szCs w:val="24"/>
        </w:rPr>
        <w:t>py</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文件视为一个</w:t>
      </w:r>
      <w:r w:rsidRPr="007960DB">
        <w:rPr>
          <w:rFonts w:ascii="Helvetica" w:eastAsia="宋体" w:hAnsi="Helvetica" w:cs="Helvetica"/>
          <w:color w:val="111111"/>
          <w:kern w:val="0"/>
          <w:szCs w:val="24"/>
        </w:rPr>
        <w:t xml:space="preserve"> module</w:t>
      </w:r>
      <w:r w:rsidRPr="007960DB">
        <w:rPr>
          <w:rFonts w:ascii="Helvetica" w:eastAsia="宋体" w:hAnsi="Helvetica" w:cs="Helvetica"/>
          <w:color w:val="111111"/>
          <w:kern w:val="0"/>
          <w:szCs w:val="24"/>
        </w:rPr>
        <w:t>，这些</w:t>
      </w:r>
      <w:r w:rsidRPr="007960DB">
        <w:rPr>
          <w:rFonts w:ascii="Helvetica" w:eastAsia="宋体" w:hAnsi="Helvetica" w:cs="Helvetica"/>
          <w:color w:val="111111"/>
          <w:kern w:val="0"/>
          <w:szCs w:val="24"/>
        </w:rPr>
        <w:t xml:space="preserve"> module </w:t>
      </w:r>
      <w:r w:rsidRPr="007960DB">
        <w:rPr>
          <w:rFonts w:ascii="Helvetica" w:eastAsia="宋体" w:hAnsi="Helvetica" w:cs="Helvetica"/>
          <w:color w:val="111111"/>
          <w:kern w:val="0"/>
          <w:szCs w:val="24"/>
        </w:rPr>
        <w:t>中，有一个主</w:t>
      </w:r>
      <w:r w:rsidRPr="007960DB">
        <w:rPr>
          <w:rFonts w:ascii="Helvetica" w:eastAsia="宋体" w:hAnsi="Helvetica" w:cs="Helvetica"/>
          <w:color w:val="111111"/>
          <w:kern w:val="0"/>
          <w:szCs w:val="24"/>
        </w:rPr>
        <w:t xml:space="preserve"> module</w:t>
      </w:r>
      <w:r w:rsidRPr="007960DB">
        <w:rPr>
          <w:rFonts w:ascii="Helvetica" w:eastAsia="宋体" w:hAnsi="Helvetica" w:cs="Helvetica"/>
          <w:color w:val="111111"/>
          <w:kern w:val="0"/>
          <w:szCs w:val="24"/>
        </w:rPr>
        <w:t>，也就是程序运行的入口。在这个例子中，主</w:t>
      </w:r>
      <w:r w:rsidRPr="007960DB">
        <w:rPr>
          <w:rFonts w:ascii="Helvetica" w:eastAsia="宋体" w:hAnsi="Helvetica" w:cs="Helvetica"/>
          <w:color w:val="111111"/>
          <w:kern w:val="0"/>
          <w:szCs w:val="24"/>
        </w:rPr>
        <w:t xml:space="preserve"> module </w:t>
      </w:r>
      <w:r w:rsidRPr="007960DB">
        <w:rPr>
          <w:rFonts w:ascii="Helvetica" w:eastAsia="宋体" w:hAnsi="Helvetica" w:cs="Helvetica"/>
          <w:color w:val="111111"/>
          <w:kern w:val="0"/>
          <w:szCs w:val="24"/>
        </w:rPr>
        <w:t>是</w:t>
      </w:r>
      <w:r w:rsidRPr="007960DB">
        <w:rPr>
          <w:rFonts w:ascii="Helvetica" w:eastAsia="宋体" w:hAnsi="Helvetica" w:cs="Helvetica"/>
          <w:color w:val="111111"/>
          <w:kern w:val="0"/>
          <w:szCs w:val="24"/>
        </w:rPr>
        <w:t xml:space="preserve"> demo.py</w:t>
      </w:r>
      <w:r w:rsidRPr="007960DB">
        <w:rPr>
          <w:rFonts w:ascii="Helvetica" w:eastAsia="宋体" w:hAnsi="Helvetica" w:cs="Helvetica"/>
          <w:color w:val="111111"/>
          <w:kern w:val="0"/>
          <w:szCs w:val="24"/>
        </w:rPr>
        <w:t>。</w:t>
      </w:r>
    </w:p>
    <w:p w:rsidR="007960DB" w:rsidRPr="007960DB" w:rsidRDefault="007960DB" w:rsidP="007960DB">
      <w:pPr>
        <w:widowControl/>
        <w:shd w:val="clear" w:color="auto" w:fill="FFFFFF"/>
        <w:spacing w:before="150" w:after="150"/>
        <w:jc w:val="left"/>
        <w:outlineLvl w:val="2"/>
        <w:rPr>
          <w:rFonts w:ascii="Helvetica" w:eastAsia="宋体" w:hAnsi="Helvetica" w:cs="Helvetica"/>
          <w:b/>
          <w:bCs/>
          <w:color w:val="111111"/>
          <w:kern w:val="0"/>
          <w:szCs w:val="24"/>
        </w:rPr>
      </w:pPr>
      <w:r w:rsidRPr="007960DB">
        <w:rPr>
          <w:rFonts w:ascii="Helvetica" w:eastAsia="宋体" w:hAnsi="Helvetica" w:cs="Helvetica"/>
          <w:b/>
          <w:bCs/>
          <w:color w:val="111111"/>
          <w:kern w:val="0"/>
          <w:szCs w:val="24"/>
        </w:rPr>
        <w:t xml:space="preserve">2.2 </w:t>
      </w:r>
      <w:r w:rsidRPr="007960DB">
        <w:rPr>
          <w:rFonts w:ascii="Helvetica" w:eastAsia="宋体" w:hAnsi="Helvetica" w:cs="Helvetica"/>
          <w:b/>
          <w:bCs/>
          <w:color w:val="111111"/>
          <w:kern w:val="0"/>
          <w:szCs w:val="24"/>
        </w:rPr>
        <w:t>编译</w:t>
      </w:r>
    </w:p>
    <w:p w:rsidR="007960DB" w:rsidRPr="007960DB" w:rsidRDefault="007960DB" w:rsidP="007960DB">
      <w:pPr>
        <w:widowControl/>
        <w:shd w:val="clear" w:color="auto" w:fill="FFFFFF"/>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执行</w:t>
      </w:r>
      <w:r w:rsidRPr="007960DB">
        <w:rPr>
          <w:rFonts w:ascii="Helvetica" w:eastAsia="宋体" w:hAnsi="Helvetica" w:cs="Helvetica"/>
          <w:color w:val="111111"/>
          <w:kern w:val="0"/>
          <w:szCs w:val="24"/>
        </w:rPr>
        <w:t> </w:t>
      </w:r>
      <w:r w:rsidRPr="007960DB">
        <w:rPr>
          <w:rFonts w:ascii="宋体" w:eastAsia="宋体" w:hAnsi="宋体" w:cs="宋体"/>
          <w:color w:val="C7254E"/>
          <w:kern w:val="0"/>
          <w:szCs w:val="24"/>
        </w:rPr>
        <w:t>python demo.py</w:t>
      </w:r>
      <w:r w:rsidRPr="007960DB">
        <w:rPr>
          <w:rFonts w:ascii="Helvetica" w:eastAsia="宋体" w:hAnsi="Helvetica" w:cs="Helvetica"/>
          <w:color w:val="111111"/>
          <w:kern w:val="0"/>
          <w:szCs w:val="24"/>
        </w:rPr>
        <w:t> </w:t>
      </w:r>
      <w:r w:rsidRPr="007960DB">
        <w:rPr>
          <w:rFonts w:ascii="Helvetica" w:eastAsia="宋体" w:hAnsi="Helvetica" w:cs="Helvetica"/>
          <w:color w:val="111111"/>
          <w:kern w:val="0"/>
          <w:szCs w:val="24"/>
        </w:rPr>
        <w:t>后，将会启动</w:t>
      </w:r>
      <w:r w:rsidRPr="007960DB">
        <w:rPr>
          <w:rFonts w:ascii="Helvetica" w:eastAsia="宋体" w:hAnsi="Helvetica" w:cs="Helvetica"/>
          <w:color w:val="111111"/>
          <w:kern w:val="0"/>
          <w:szCs w:val="24"/>
        </w:rPr>
        <w:t xml:space="preserve"> Python </w:t>
      </w:r>
      <w:r w:rsidRPr="007960DB">
        <w:rPr>
          <w:rFonts w:ascii="Helvetica" w:eastAsia="宋体" w:hAnsi="Helvetica" w:cs="Helvetica"/>
          <w:color w:val="111111"/>
          <w:kern w:val="0"/>
          <w:szCs w:val="24"/>
        </w:rPr>
        <w:t>的解释器，然后将</w:t>
      </w:r>
      <w:r w:rsidRPr="007960DB">
        <w:rPr>
          <w:rFonts w:ascii="Helvetica" w:eastAsia="宋体" w:hAnsi="Helvetica" w:cs="Helvetica"/>
          <w:color w:val="111111"/>
          <w:kern w:val="0"/>
          <w:szCs w:val="24"/>
        </w:rPr>
        <w:t xml:space="preserve"> demo.py </w:t>
      </w:r>
      <w:r w:rsidRPr="007960DB">
        <w:rPr>
          <w:rFonts w:ascii="Helvetica" w:eastAsia="宋体" w:hAnsi="Helvetica" w:cs="Helvetica"/>
          <w:color w:val="111111"/>
          <w:kern w:val="0"/>
          <w:szCs w:val="24"/>
        </w:rPr>
        <w:t>编译成一个字节</w:t>
      </w:r>
      <w:proofErr w:type="gramStart"/>
      <w:r w:rsidRPr="007960DB">
        <w:rPr>
          <w:rFonts w:ascii="Helvetica" w:eastAsia="宋体" w:hAnsi="Helvetica" w:cs="Helvetica"/>
          <w:color w:val="111111"/>
          <w:kern w:val="0"/>
          <w:szCs w:val="24"/>
        </w:rPr>
        <w:t>码对象</w:t>
      </w:r>
      <w:proofErr w:type="gramEnd"/>
      <w:r w:rsidRPr="007960DB">
        <w:rPr>
          <w:rFonts w:ascii="Helvetica" w:eastAsia="宋体" w:hAnsi="Helvetica" w:cs="Helvetica"/>
          <w:color w:val="111111"/>
          <w:kern w:val="0"/>
          <w:szCs w:val="24"/>
        </w:rPr>
        <w:t xml:space="preserve"> </w:t>
      </w:r>
      <w:proofErr w:type="spellStart"/>
      <w:r w:rsidRPr="007960DB">
        <w:rPr>
          <w:rFonts w:ascii="Helvetica" w:eastAsia="宋体" w:hAnsi="Helvetica" w:cs="Helvetica"/>
          <w:color w:val="111111"/>
          <w:kern w:val="0"/>
          <w:szCs w:val="24"/>
        </w:rPr>
        <w:t>PyCodeObject</w:t>
      </w:r>
      <w:proofErr w:type="spellEnd"/>
      <w:r w:rsidRPr="007960DB">
        <w:rPr>
          <w:rFonts w:ascii="Helvetica" w:eastAsia="宋体" w:hAnsi="Helvetica" w:cs="Helvetica"/>
          <w:color w:val="111111"/>
          <w:kern w:val="0"/>
          <w:szCs w:val="24"/>
        </w:rPr>
        <w:t>。</w:t>
      </w:r>
    </w:p>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有的人可能会很好奇，编译的结果不应是</w:t>
      </w:r>
      <w:r w:rsidRPr="007960DB">
        <w:rPr>
          <w:rFonts w:ascii="Helvetica" w:eastAsia="宋体" w:hAnsi="Helvetica" w:cs="Helvetica"/>
          <w:color w:val="111111"/>
          <w:kern w:val="0"/>
          <w:szCs w:val="24"/>
        </w:rPr>
        <w:t xml:space="preserve"> </w:t>
      </w:r>
      <w:proofErr w:type="spellStart"/>
      <w:r w:rsidRPr="007960DB">
        <w:rPr>
          <w:rFonts w:ascii="Helvetica" w:eastAsia="宋体" w:hAnsi="Helvetica" w:cs="Helvetica"/>
          <w:color w:val="111111"/>
          <w:kern w:val="0"/>
          <w:szCs w:val="24"/>
        </w:rPr>
        <w:t>pyc</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文件吗，就像</w:t>
      </w:r>
      <w:r w:rsidRPr="007960DB">
        <w:rPr>
          <w:rFonts w:ascii="Helvetica" w:eastAsia="宋体" w:hAnsi="Helvetica" w:cs="Helvetica"/>
          <w:color w:val="111111"/>
          <w:kern w:val="0"/>
          <w:szCs w:val="24"/>
        </w:rPr>
        <w:t xml:space="preserve"> Java </w:t>
      </w:r>
      <w:r w:rsidRPr="007960DB">
        <w:rPr>
          <w:rFonts w:ascii="Helvetica" w:eastAsia="宋体" w:hAnsi="Helvetica" w:cs="Helvetica"/>
          <w:color w:val="111111"/>
          <w:kern w:val="0"/>
          <w:szCs w:val="24"/>
        </w:rPr>
        <w:t>的</w:t>
      </w:r>
      <w:r w:rsidRPr="007960DB">
        <w:rPr>
          <w:rFonts w:ascii="Helvetica" w:eastAsia="宋体" w:hAnsi="Helvetica" w:cs="Helvetica"/>
          <w:color w:val="111111"/>
          <w:kern w:val="0"/>
          <w:szCs w:val="24"/>
        </w:rPr>
        <w:t xml:space="preserve"> class </w:t>
      </w:r>
      <w:r w:rsidRPr="007960DB">
        <w:rPr>
          <w:rFonts w:ascii="Helvetica" w:eastAsia="宋体" w:hAnsi="Helvetica" w:cs="Helvetica"/>
          <w:color w:val="111111"/>
          <w:kern w:val="0"/>
          <w:szCs w:val="24"/>
        </w:rPr>
        <w:t>文件，那为什么是一个对象呢，这里稍微解释一下。</w:t>
      </w:r>
    </w:p>
    <w:p w:rsidR="007960DB" w:rsidRPr="007960DB" w:rsidRDefault="007960DB" w:rsidP="007960DB">
      <w:pPr>
        <w:widowControl/>
        <w:shd w:val="clear" w:color="auto" w:fill="F8F8F8"/>
        <w:spacing w:before="150"/>
        <w:jc w:val="left"/>
        <w:rPr>
          <w:rFonts w:ascii="Helvetica" w:eastAsia="宋体" w:hAnsi="Helvetica" w:cs="Helvetica"/>
          <w:color w:val="111111"/>
          <w:kern w:val="0"/>
          <w:sz w:val="21"/>
          <w:szCs w:val="21"/>
        </w:rPr>
      </w:pPr>
      <w:r w:rsidRPr="007960DB">
        <w:rPr>
          <w:rFonts w:ascii="Helvetica" w:eastAsia="宋体" w:hAnsi="Helvetica" w:cs="Helvetica"/>
          <w:color w:val="111111"/>
          <w:kern w:val="0"/>
          <w:sz w:val="21"/>
          <w:szCs w:val="21"/>
        </w:rPr>
        <w:t>在</w:t>
      </w:r>
      <w:r w:rsidRPr="007960DB">
        <w:rPr>
          <w:rFonts w:ascii="Helvetica" w:eastAsia="宋体" w:hAnsi="Helvetica" w:cs="Helvetica"/>
          <w:color w:val="111111"/>
          <w:kern w:val="0"/>
          <w:sz w:val="21"/>
          <w:szCs w:val="21"/>
        </w:rPr>
        <w:t xml:space="preserve"> Python </w:t>
      </w:r>
      <w:r w:rsidRPr="007960DB">
        <w:rPr>
          <w:rFonts w:ascii="Helvetica" w:eastAsia="宋体" w:hAnsi="Helvetica" w:cs="Helvetica"/>
          <w:color w:val="111111"/>
          <w:kern w:val="0"/>
          <w:sz w:val="21"/>
          <w:szCs w:val="21"/>
        </w:rPr>
        <w:t>的世界中，一切都是对象，函数也是对象，类型也是对象，类也是对象（</w:t>
      </w:r>
      <w:proofErr w:type="gramStart"/>
      <w:r w:rsidRPr="007960DB">
        <w:rPr>
          <w:rFonts w:ascii="Helvetica" w:eastAsia="宋体" w:hAnsi="Helvetica" w:cs="Helvetica"/>
          <w:color w:val="111111"/>
          <w:kern w:val="0"/>
          <w:sz w:val="21"/>
          <w:szCs w:val="21"/>
        </w:rPr>
        <w:t>类属于</w:t>
      </w:r>
      <w:proofErr w:type="gramEnd"/>
      <w:r w:rsidRPr="007960DB">
        <w:rPr>
          <w:rFonts w:ascii="Helvetica" w:eastAsia="宋体" w:hAnsi="Helvetica" w:cs="Helvetica"/>
          <w:color w:val="111111"/>
          <w:kern w:val="0"/>
          <w:sz w:val="21"/>
          <w:szCs w:val="21"/>
        </w:rPr>
        <w:t>自定义的类型，在</w:t>
      </w:r>
      <w:r w:rsidRPr="007960DB">
        <w:rPr>
          <w:rFonts w:ascii="Helvetica" w:eastAsia="宋体" w:hAnsi="Helvetica" w:cs="Helvetica"/>
          <w:color w:val="111111"/>
          <w:kern w:val="0"/>
          <w:sz w:val="21"/>
          <w:szCs w:val="21"/>
        </w:rPr>
        <w:t xml:space="preserve"> Python 2.2 </w:t>
      </w:r>
      <w:r w:rsidRPr="007960DB">
        <w:rPr>
          <w:rFonts w:ascii="Helvetica" w:eastAsia="宋体" w:hAnsi="Helvetica" w:cs="Helvetica"/>
          <w:color w:val="111111"/>
          <w:kern w:val="0"/>
          <w:sz w:val="21"/>
          <w:szCs w:val="21"/>
        </w:rPr>
        <w:t>之前，</w:t>
      </w:r>
      <w:proofErr w:type="spellStart"/>
      <w:r w:rsidRPr="007960DB">
        <w:rPr>
          <w:rFonts w:ascii="Helvetica" w:eastAsia="宋体" w:hAnsi="Helvetica" w:cs="Helvetica"/>
          <w:color w:val="111111"/>
          <w:kern w:val="0"/>
          <w:sz w:val="21"/>
          <w:szCs w:val="21"/>
        </w:rPr>
        <w:t>int</w:t>
      </w:r>
      <w:proofErr w:type="spellEnd"/>
      <w:r w:rsidRPr="007960DB">
        <w:rPr>
          <w:rFonts w:ascii="Helvetica" w:eastAsia="宋体" w:hAnsi="Helvetica" w:cs="Helvetica"/>
          <w:color w:val="111111"/>
          <w:kern w:val="0"/>
          <w:sz w:val="21"/>
          <w:szCs w:val="21"/>
        </w:rPr>
        <w:t xml:space="preserve">, </w:t>
      </w:r>
      <w:proofErr w:type="spellStart"/>
      <w:r w:rsidRPr="007960DB">
        <w:rPr>
          <w:rFonts w:ascii="Helvetica" w:eastAsia="宋体" w:hAnsi="Helvetica" w:cs="Helvetica"/>
          <w:color w:val="111111"/>
          <w:kern w:val="0"/>
          <w:sz w:val="21"/>
          <w:szCs w:val="21"/>
        </w:rPr>
        <w:t>dict</w:t>
      </w:r>
      <w:proofErr w:type="spellEnd"/>
      <w:r w:rsidRPr="007960DB">
        <w:rPr>
          <w:rFonts w:ascii="Helvetica" w:eastAsia="宋体" w:hAnsi="Helvetica" w:cs="Helvetica"/>
          <w:color w:val="111111"/>
          <w:kern w:val="0"/>
          <w:sz w:val="21"/>
          <w:szCs w:val="21"/>
        </w:rPr>
        <w:t xml:space="preserve"> </w:t>
      </w:r>
      <w:r w:rsidRPr="007960DB">
        <w:rPr>
          <w:rFonts w:ascii="Helvetica" w:eastAsia="宋体" w:hAnsi="Helvetica" w:cs="Helvetica"/>
          <w:color w:val="111111"/>
          <w:kern w:val="0"/>
          <w:sz w:val="21"/>
          <w:szCs w:val="21"/>
        </w:rPr>
        <w:t>这些内置类型与类是存在不同的，在之后才统一起来，全部继承自</w:t>
      </w:r>
      <w:r w:rsidRPr="007960DB">
        <w:rPr>
          <w:rFonts w:ascii="Helvetica" w:eastAsia="宋体" w:hAnsi="Helvetica" w:cs="Helvetica"/>
          <w:color w:val="111111"/>
          <w:kern w:val="0"/>
          <w:sz w:val="21"/>
          <w:szCs w:val="21"/>
        </w:rPr>
        <w:t xml:space="preserve"> object</w:t>
      </w:r>
      <w:r w:rsidRPr="007960DB">
        <w:rPr>
          <w:rFonts w:ascii="Helvetica" w:eastAsia="宋体" w:hAnsi="Helvetica" w:cs="Helvetica"/>
          <w:color w:val="111111"/>
          <w:kern w:val="0"/>
          <w:sz w:val="21"/>
          <w:szCs w:val="21"/>
        </w:rPr>
        <w:t>），甚至连编译出来的字节码也是对象，</w:t>
      </w:r>
      <w:r w:rsidRPr="007960DB">
        <w:rPr>
          <w:rFonts w:ascii="Helvetica" w:eastAsia="宋体" w:hAnsi="Helvetica" w:cs="Helvetica"/>
          <w:color w:val="111111"/>
          <w:kern w:val="0"/>
          <w:sz w:val="21"/>
          <w:szCs w:val="21"/>
        </w:rPr>
        <w:t>.</w:t>
      </w:r>
      <w:proofErr w:type="spellStart"/>
      <w:r w:rsidRPr="007960DB">
        <w:rPr>
          <w:rFonts w:ascii="Helvetica" w:eastAsia="宋体" w:hAnsi="Helvetica" w:cs="Helvetica"/>
          <w:color w:val="111111"/>
          <w:kern w:val="0"/>
          <w:sz w:val="21"/>
          <w:szCs w:val="21"/>
        </w:rPr>
        <w:t>pyc</w:t>
      </w:r>
      <w:proofErr w:type="spellEnd"/>
      <w:r w:rsidRPr="007960DB">
        <w:rPr>
          <w:rFonts w:ascii="Helvetica" w:eastAsia="宋体" w:hAnsi="Helvetica" w:cs="Helvetica"/>
          <w:color w:val="111111"/>
          <w:kern w:val="0"/>
          <w:sz w:val="21"/>
          <w:szCs w:val="21"/>
        </w:rPr>
        <w:t xml:space="preserve"> </w:t>
      </w:r>
      <w:r w:rsidRPr="007960DB">
        <w:rPr>
          <w:rFonts w:ascii="Helvetica" w:eastAsia="宋体" w:hAnsi="Helvetica" w:cs="Helvetica"/>
          <w:color w:val="111111"/>
          <w:kern w:val="0"/>
          <w:sz w:val="21"/>
          <w:szCs w:val="21"/>
        </w:rPr>
        <w:t>文件是字节码对象（</w:t>
      </w:r>
      <w:proofErr w:type="spellStart"/>
      <w:r w:rsidRPr="007960DB">
        <w:rPr>
          <w:rFonts w:ascii="Helvetica" w:eastAsia="宋体" w:hAnsi="Helvetica" w:cs="Helvetica"/>
          <w:color w:val="111111"/>
          <w:kern w:val="0"/>
          <w:sz w:val="21"/>
          <w:szCs w:val="21"/>
        </w:rPr>
        <w:t>PyCodeObject</w:t>
      </w:r>
      <w:proofErr w:type="spellEnd"/>
      <w:r w:rsidRPr="007960DB">
        <w:rPr>
          <w:rFonts w:ascii="Helvetica" w:eastAsia="宋体" w:hAnsi="Helvetica" w:cs="Helvetica"/>
          <w:color w:val="111111"/>
          <w:kern w:val="0"/>
          <w:sz w:val="21"/>
          <w:szCs w:val="21"/>
        </w:rPr>
        <w:t>）在硬盘上的表现形式。</w:t>
      </w:r>
    </w:p>
    <w:p w:rsidR="007960DB" w:rsidRPr="007960DB" w:rsidRDefault="007960DB" w:rsidP="007960DB">
      <w:pPr>
        <w:widowControl/>
        <w:shd w:val="clear" w:color="auto" w:fill="FFFFFF"/>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在运行期间，编译结果也就是</w:t>
      </w:r>
      <w:r w:rsidRPr="007960DB">
        <w:rPr>
          <w:rFonts w:ascii="Helvetica" w:eastAsia="宋体" w:hAnsi="Helvetica" w:cs="Helvetica"/>
          <w:color w:val="111111"/>
          <w:kern w:val="0"/>
          <w:szCs w:val="24"/>
        </w:rPr>
        <w:t xml:space="preserve"> </w:t>
      </w:r>
      <w:proofErr w:type="spellStart"/>
      <w:r w:rsidRPr="007960DB">
        <w:rPr>
          <w:rFonts w:ascii="Helvetica" w:eastAsia="宋体" w:hAnsi="Helvetica" w:cs="Helvetica"/>
          <w:color w:val="111111"/>
          <w:kern w:val="0"/>
          <w:szCs w:val="24"/>
        </w:rPr>
        <w:t>PyCodeObject</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对象，只会存在于内存中，而当这个模块的</w:t>
      </w:r>
      <w:r w:rsidRPr="007960DB">
        <w:rPr>
          <w:rFonts w:ascii="Helvetica" w:eastAsia="宋体" w:hAnsi="Helvetica" w:cs="Helvetica"/>
          <w:color w:val="111111"/>
          <w:kern w:val="0"/>
          <w:szCs w:val="24"/>
        </w:rPr>
        <w:t xml:space="preserve"> Python </w:t>
      </w:r>
      <w:r w:rsidRPr="007960DB">
        <w:rPr>
          <w:rFonts w:ascii="Helvetica" w:eastAsia="宋体" w:hAnsi="Helvetica" w:cs="Helvetica"/>
          <w:color w:val="111111"/>
          <w:kern w:val="0"/>
          <w:szCs w:val="24"/>
        </w:rPr>
        <w:t>代码</w:t>
      </w:r>
      <w:r w:rsidRPr="007960DB">
        <w:rPr>
          <w:rFonts w:ascii="宋体" w:eastAsia="宋体" w:hAnsi="宋体" w:cs="宋体"/>
          <w:color w:val="C7254E"/>
          <w:kern w:val="0"/>
          <w:szCs w:val="24"/>
        </w:rPr>
        <w:t>执行完</w:t>
      </w:r>
      <w:r w:rsidRPr="007960DB">
        <w:rPr>
          <w:rFonts w:ascii="Helvetica" w:eastAsia="宋体" w:hAnsi="Helvetica" w:cs="Helvetica"/>
          <w:color w:val="111111"/>
          <w:kern w:val="0"/>
          <w:szCs w:val="24"/>
        </w:rPr>
        <w:t>后，就会将编译结果保存到了</w:t>
      </w:r>
      <w:r w:rsidRPr="007960DB">
        <w:rPr>
          <w:rFonts w:ascii="Helvetica" w:eastAsia="宋体" w:hAnsi="Helvetica" w:cs="Helvetica"/>
          <w:color w:val="111111"/>
          <w:kern w:val="0"/>
          <w:szCs w:val="24"/>
        </w:rPr>
        <w:t xml:space="preserve"> </w:t>
      </w:r>
      <w:proofErr w:type="spellStart"/>
      <w:r w:rsidRPr="007960DB">
        <w:rPr>
          <w:rFonts w:ascii="Helvetica" w:eastAsia="宋体" w:hAnsi="Helvetica" w:cs="Helvetica"/>
          <w:color w:val="111111"/>
          <w:kern w:val="0"/>
          <w:szCs w:val="24"/>
        </w:rPr>
        <w:t>pyc</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文件中，这样下次就不用编译，直接加载到内存中。</w:t>
      </w:r>
      <w:proofErr w:type="spellStart"/>
      <w:r w:rsidRPr="007960DB">
        <w:rPr>
          <w:rFonts w:ascii="Helvetica" w:eastAsia="宋体" w:hAnsi="Helvetica" w:cs="Helvetica"/>
          <w:color w:val="111111"/>
          <w:kern w:val="0"/>
          <w:szCs w:val="24"/>
        </w:rPr>
        <w:t>pyc</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文件只是</w:t>
      </w:r>
      <w:r w:rsidRPr="007960DB">
        <w:rPr>
          <w:rFonts w:ascii="Helvetica" w:eastAsia="宋体" w:hAnsi="Helvetica" w:cs="Helvetica"/>
          <w:color w:val="111111"/>
          <w:kern w:val="0"/>
          <w:szCs w:val="24"/>
        </w:rPr>
        <w:t xml:space="preserve"> </w:t>
      </w:r>
      <w:proofErr w:type="spellStart"/>
      <w:r w:rsidRPr="007960DB">
        <w:rPr>
          <w:rFonts w:ascii="Helvetica" w:eastAsia="宋体" w:hAnsi="Helvetica" w:cs="Helvetica"/>
          <w:color w:val="111111"/>
          <w:kern w:val="0"/>
          <w:szCs w:val="24"/>
        </w:rPr>
        <w:t>PyCodeObject</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对象在硬盘上的表现形式。</w:t>
      </w:r>
    </w:p>
    <w:p w:rsidR="007960DB" w:rsidRPr="007960DB" w:rsidRDefault="007960DB" w:rsidP="007960DB">
      <w:pPr>
        <w:widowControl/>
        <w:shd w:val="clear" w:color="auto" w:fill="FFFFFF"/>
        <w:spacing w:before="150" w:after="150"/>
        <w:jc w:val="left"/>
        <w:rPr>
          <w:rFonts w:ascii="Helvetica" w:eastAsia="宋体" w:hAnsi="Helvetica" w:cs="Helvetica"/>
          <w:color w:val="111111"/>
          <w:kern w:val="0"/>
          <w:szCs w:val="24"/>
        </w:rPr>
      </w:pPr>
      <w:r w:rsidRPr="007960DB">
        <w:rPr>
          <w:rFonts w:ascii="Helvetica" w:eastAsia="宋体" w:hAnsi="Helvetica" w:cs="Helvetica"/>
          <w:color w:val="111111"/>
          <w:kern w:val="0"/>
          <w:szCs w:val="24"/>
        </w:rPr>
        <w:t>这个</w:t>
      </w:r>
      <w:r w:rsidRPr="007960DB">
        <w:rPr>
          <w:rFonts w:ascii="Helvetica" w:eastAsia="宋体" w:hAnsi="Helvetica" w:cs="Helvetica"/>
          <w:color w:val="111111"/>
          <w:kern w:val="0"/>
          <w:szCs w:val="24"/>
        </w:rPr>
        <w:t xml:space="preserve"> </w:t>
      </w:r>
      <w:proofErr w:type="spellStart"/>
      <w:r w:rsidRPr="007960DB">
        <w:rPr>
          <w:rFonts w:ascii="Helvetica" w:eastAsia="宋体" w:hAnsi="Helvetica" w:cs="Helvetica"/>
          <w:color w:val="111111"/>
          <w:kern w:val="0"/>
          <w:szCs w:val="24"/>
        </w:rPr>
        <w:t>PyCodeObject</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对象包含了</w:t>
      </w:r>
      <w:r w:rsidRPr="007960DB">
        <w:rPr>
          <w:rFonts w:ascii="Helvetica" w:eastAsia="宋体" w:hAnsi="Helvetica" w:cs="Helvetica"/>
          <w:color w:val="111111"/>
          <w:kern w:val="0"/>
          <w:szCs w:val="24"/>
        </w:rPr>
        <w:t xml:space="preserve"> Python </w:t>
      </w:r>
      <w:r w:rsidRPr="007960DB">
        <w:rPr>
          <w:rFonts w:ascii="Helvetica" w:eastAsia="宋体" w:hAnsi="Helvetica" w:cs="Helvetica"/>
          <w:color w:val="111111"/>
          <w:kern w:val="0"/>
          <w:szCs w:val="24"/>
        </w:rPr>
        <w:t>源代码中的字符串，常量值，以及通过语法解析后编译生成的字节码指令。</w:t>
      </w:r>
      <w:proofErr w:type="spellStart"/>
      <w:r w:rsidRPr="007960DB">
        <w:rPr>
          <w:rFonts w:ascii="Helvetica" w:eastAsia="宋体" w:hAnsi="Helvetica" w:cs="Helvetica"/>
          <w:color w:val="111111"/>
          <w:kern w:val="0"/>
          <w:szCs w:val="24"/>
        </w:rPr>
        <w:t>PyCodeObject</w:t>
      </w:r>
      <w:proofErr w:type="spellEnd"/>
      <w:r w:rsidRPr="007960DB">
        <w:rPr>
          <w:rFonts w:ascii="Helvetica" w:eastAsia="宋体" w:hAnsi="Helvetica" w:cs="Helvetica"/>
          <w:color w:val="111111"/>
          <w:kern w:val="0"/>
          <w:szCs w:val="24"/>
        </w:rPr>
        <w:t xml:space="preserve"> </w:t>
      </w:r>
      <w:r w:rsidRPr="007960DB">
        <w:rPr>
          <w:rFonts w:ascii="Helvetica" w:eastAsia="宋体" w:hAnsi="Helvetica" w:cs="Helvetica"/>
          <w:color w:val="111111"/>
          <w:kern w:val="0"/>
          <w:szCs w:val="24"/>
        </w:rPr>
        <w:t>对象还会存储这些字节码指令与原始代码行号的对应关系，这样当出现异常时，就能指明位于哪一行的代码。</w:t>
      </w:r>
    </w:p>
    <w:p w:rsidR="001736A9" w:rsidRDefault="001736A9" w:rsidP="001736A9">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2.3 </w:t>
      </w:r>
      <w:proofErr w:type="spellStart"/>
      <w:r>
        <w:rPr>
          <w:rFonts w:ascii="Helvetica" w:hAnsi="Helvetica" w:cs="Helvetica"/>
          <w:color w:val="111111"/>
          <w:sz w:val="24"/>
          <w:szCs w:val="24"/>
        </w:rPr>
        <w:t>pyc</w:t>
      </w:r>
      <w:proofErr w:type="spellEnd"/>
      <w:r>
        <w:rPr>
          <w:rFonts w:ascii="Helvetica" w:hAnsi="Helvetica" w:cs="Helvetica"/>
          <w:color w:val="111111"/>
          <w:sz w:val="24"/>
          <w:szCs w:val="24"/>
        </w:rPr>
        <w:t xml:space="preserve"> </w:t>
      </w:r>
      <w:r>
        <w:rPr>
          <w:rFonts w:ascii="Helvetica" w:hAnsi="Helvetica" w:cs="Helvetica"/>
          <w:color w:val="111111"/>
          <w:sz w:val="24"/>
          <w:szCs w:val="24"/>
        </w:rPr>
        <w:t>文件</w:t>
      </w:r>
    </w:p>
    <w:p w:rsidR="001736A9" w:rsidRDefault="001736A9" w:rsidP="001736A9">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一个</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文件包含了三部分信息：</w:t>
      </w:r>
      <w:r>
        <w:rPr>
          <w:rFonts w:ascii="Helvetica" w:hAnsi="Helvetica" w:cs="Helvetica"/>
          <w:color w:val="111111"/>
        </w:rPr>
        <w:t xml:space="preserve">Python </w:t>
      </w:r>
      <w:r>
        <w:rPr>
          <w:rFonts w:ascii="Helvetica" w:hAnsi="Helvetica" w:cs="Helvetica"/>
          <w:color w:val="111111"/>
        </w:rPr>
        <w:t>的</w:t>
      </w:r>
      <w:r>
        <w:rPr>
          <w:rFonts w:ascii="Helvetica" w:hAnsi="Helvetica" w:cs="Helvetica"/>
          <w:color w:val="111111"/>
        </w:rPr>
        <w:t xml:space="preserve"> magic number</w:t>
      </w:r>
      <w:r>
        <w:rPr>
          <w:rFonts w:ascii="Helvetica" w:hAnsi="Helvetica" w:cs="Helvetica"/>
          <w:color w:val="111111"/>
        </w:rPr>
        <w:t>、</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文件创建的时间信息，以及</w:t>
      </w:r>
      <w:r>
        <w:rPr>
          <w:rFonts w:ascii="Helvetica" w:hAnsi="Helvetica" w:cs="Helvetica"/>
          <w:color w:val="111111"/>
        </w:rPr>
        <w:t xml:space="preserve"> </w:t>
      </w:r>
      <w:proofErr w:type="spellStart"/>
      <w:r>
        <w:rPr>
          <w:rFonts w:ascii="Helvetica" w:hAnsi="Helvetica" w:cs="Helvetica"/>
          <w:color w:val="111111"/>
        </w:rPr>
        <w:t>PyCodeObject</w:t>
      </w:r>
      <w:proofErr w:type="spellEnd"/>
      <w:r>
        <w:rPr>
          <w:rFonts w:ascii="Helvetica" w:hAnsi="Helvetica" w:cs="Helvetica"/>
          <w:color w:val="111111"/>
        </w:rPr>
        <w:t xml:space="preserve"> </w:t>
      </w:r>
      <w:r>
        <w:rPr>
          <w:rFonts w:ascii="Helvetica" w:hAnsi="Helvetica" w:cs="Helvetica"/>
          <w:color w:val="111111"/>
        </w:rPr>
        <w:t>对象。</w:t>
      </w:r>
    </w:p>
    <w:p w:rsidR="001736A9" w:rsidRDefault="001736A9" w:rsidP="001736A9">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 xml:space="preserve">magic number </w:t>
      </w:r>
      <w:r>
        <w:rPr>
          <w:rFonts w:ascii="Helvetica" w:hAnsi="Helvetica" w:cs="Helvetica"/>
          <w:color w:val="111111"/>
        </w:rPr>
        <w:t>是</w:t>
      </w:r>
      <w:r>
        <w:rPr>
          <w:rFonts w:ascii="Helvetica" w:hAnsi="Helvetica" w:cs="Helvetica"/>
          <w:color w:val="111111"/>
        </w:rPr>
        <w:t xml:space="preserve"> Python </w:t>
      </w:r>
      <w:r>
        <w:rPr>
          <w:rFonts w:ascii="Helvetica" w:hAnsi="Helvetica" w:cs="Helvetica"/>
          <w:color w:val="111111"/>
        </w:rPr>
        <w:t>定义的一个整数值。一般来说，不同版本的</w:t>
      </w:r>
      <w:r>
        <w:rPr>
          <w:rFonts w:ascii="Helvetica" w:hAnsi="Helvetica" w:cs="Helvetica"/>
          <w:color w:val="111111"/>
        </w:rPr>
        <w:t xml:space="preserve"> Python </w:t>
      </w:r>
      <w:r>
        <w:rPr>
          <w:rFonts w:ascii="Helvetica" w:hAnsi="Helvetica" w:cs="Helvetica"/>
          <w:color w:val="111111"/>
        </w:rPr>
        <w:t>实现都会定义不同的</w:t>
      </w:r>
      <w:r>
        <w:rPr>
          <w:rFonts w:ascii="Helvetica" w:hAnsi="Helvetica" w:cs="Helvetica"/>
          <w:color w:val="111111"/>
        </w:rPr>
        <w:t xml:space="preserve"> magic number</w:t>
      </w:r>
      <w:r>
        <w:rPr>
          <w:rFonts w:ascii="Helvetica" w:hAnsi="Helvetica" w:cs="Helvetica"/>
          <w:color w:val="111111"/>
        </w:rPr>
        <w:t>，这个值是用来保证</w:t>
      </w:r>
      <w:r>
        <w:rPr>
          <w:rFonts w:ascii="Helvetica" w:hAnsi="Helvetica" w:cs="Helvetica"/>
          <w:color w:val="111111"/>
        </w:rPr>
        <w:t xml:space="preserve"> Python </w:t>
      </w:r>
      <w:r>
        <w:rPr>
          <w:rFonts w:ascii="Helvetica" w:hAnsi="Helvetica" w:cs="Helvetica"/>
          <w:color w:val="111111"/>
        </w:rPr>
        <w:t>兼容性的。比如要限制由低版本编译的</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文件不能让高版本的</w:t>
      </w:r>
      <w:r>
        <w:rPr>
          <w:rFonts w:ascii="Helvetica" w:hAnsi="Helvetica" w:cs="Helvetica"/>
          <w:color w:val="111111"/>
        </w:rPr>
        <w:t xml:space="preserve"> Python </w:t>
      </w:r>
      <w:r>
        <w:rPr>
          <w:rFonts w:ascii="Helvetica" w:hAnsi="Helvetica" w:cs="Helvetica"/>
          <w:color w:val="111111"/>
        </w:rPr>
        <w:t>程序来执行，只需要检查</w:t>
      </w:r>
      <w:r>
        <w:rPr>
          <w:rFonts w:ascii="Helvetica" w:hAnsi="Helvetica" w:cs="Helvetica"/>
          <w:color w:val="111111"/>
        </w:rPr>
        <w:t xml:space="preserve"> magic number </w:t>
      </w:r>
      <w:r>
        <w:rPr>
          <w:rFonts w:ascii="Helvetica" w:hAnsi="Helvetica" w:cs="Helvetica"/>
          <w:color w:val="111111"/>
        </w:rPr>
        <w:t>不同就可以了。由于不同版本的</w:t>
      </w:r>
      <w:r>
        <w:rPr>
          <w:rFonts w:ascii="Helvetica" w:hAnsi="Helvetica" w:cs="Helvetica"/>
          <w:color w:val="111111"/>
        </w:rPr>
        <w:t xml:space="preserve"> Python </w:t>
      </w:r>
      <w:r>
        <w:rPr>
          <w:rFonts w:ascii="Helvetica" w:hAnsi="Helvetica" w:cs="Helvetica"/>
          <w:color w:val="111111"/>
        </w:rPr>
        <w:t>定义的字节码指令可能会不同，如果不做检查，执行的时候就可能出错。</w:t>
      </w:r>
    </w:p>
    <w:p w:rsidR="001736A9" w:rsidRDefault="001736A9" w:rsidP="001736A9">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lastRenderedPageBreak/>
        <w:t>下面所示的代码可以来创建</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文件，使用方法</w:t>
      </w:r>
    </w:p>
    <w:p w:rsidR="001736A9" w:rsidRDefault="001736A9" w:rsidP="001736A9">
      <w:pPr>
        <w:pStyle w:val="HTML"/>
        <w:wordWrap w:val="0"/>
        <w:rPr>
          <w:rFonts w:ascii="Consolas" w:hAnsi="Consolas"/>
          <w:color w:val="333333"/>
        </w:rPr>
      </w:pPr>
      <w:r>
        <w:rPr>
          <w:rStyle w:val="HTML1"/>
          <w:color w:val="000000"/>
          <w:shd w:val="clear" w:color="auto" w:fill="FFFFFF"/>
        </w:rPr>
        <w:t xml:space="preserve"> </w:t>
      </w:r>
      <w:proofErr w:type="gramStart"/>
      <w:r>
        <w:rPr>
          <w:rStyle w:val="hljs-selector-tag"/>
          <w:color w:val="0000FF"/>
          <w:shd w:val="clear" w:color="auto" w:fill="FFFFFF"/>
        </w:rPr>
        <w:t>python</w:t>
      </w:r>
      <w:proofErr w:type="gramEnd"/>
      <w:r>
        <w:rPr>
          <w:rStyle w:val="HTML1"/>
          <w:color w:val="000000"/>
          <w:shd w:val="clear" w:color="auto" w:fill="FFFFFF"/>
        </w:rPr>
        <w:t xml:space="preserve"> </w:t>
      </w:r>
      <w:r>
        <w:rPr>
          <w:rStyle w:val="hljs-selector-tag"/>
          <w:color w:val="0000FF"/>
          <w:shd w:val="clear" w:color="auto" w:fill="FFFFFF"/>
        </w:rPr>
        <w:t>generate_pyc</w:t>
      </w:r>
      <w:r>
        <w:rPr>
          <w:rStyle w:val="hljs-selector-class"/>
          <w:color w:val="000000"/>
          <w:shd w:val="clear" w:color="auto" w:fill="FFFFFF"/>
        </w:rPr>
        <w:t>.py</w:t>
      </w:r>
      <w:r>
        <w:rPr>
          <w:rStyle w:val="HTML1"/>
          <w:color w:val="000000"/>
          <w:shd w:val="clear" w:color="auto" w:fill="FFFFFF"/>
        </w:rPr>
        <w:t xml:space="preserve"> </w:t>
      </w:r>
      <w:proofErr w:type="spellStart"/>
      <w:r>
        <w:rPr>
          <w:rStyle w:val="hljs-selector-tag"/>
          <w:color w:val="0000FF"/>
          <w:shd w:val="clear" w:color="auto" w:fill="FFFFFF"/>
        </w:rPr>
        <w:t>module_name</w:t>
      </w:r>
      <w:proofErr w:type="spellEnd"/>
    </w:p>
    <w:p w:rsidR="001736A9" w:rsidRDefault="001736A9" w:rsidP="001736A9">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例如</w:t>
      </w:r>
    </w:p>
    <w:p w:rsidR="001736A9" w:rsidRDefault="001736A9" w:rsidP="001736A9">
      <w:pPr>
        <w:pStyle w:val="HTML"/>
        <w:wordWrap w:val="0"/>
        <w:rPr>
          <w:rFonts w:ascii="Consolas" w:hAnsi="Consolas"/>
          <w:color w:val="333333"/>
        </w:rPr>
      </w:pPr>
      <w:r>
        <w:rPr>
          <w:rStyle w:val="HTML1"/>
          <w:color w:val="000000"/>
          <w:shd w:val="clear" w:color="auto" w:fill="FFFFFF"/>
        </w:rPr>
        <w:t xml:space="preserve"> </w:t>
      </w:r>
      <w:proofErr w:type="gramStart"/>
      <w:r>
        <w:rPr>
          <w:rStyle w:val="hljs-selector-tag"/>
          <w:color w:val="0000FF"/>
          <w:shd w:val="clear" w:color="auto" w:fill="FFFFFF"/>
        </w:rPr>
        <w:t>python</w:t>
      </w:r>
      <w:proofErr w:type="gramEnd"/>
      <w:r>
        <w:rPr>
          <w:rStyle w:val="HTML1"/>
          <w:color w:val="000000"/>
          <w:shd w:val="clear" w:color="auto" w:fill="FFFFFF"/>
        </w:rPr>
        <w:t xml:space="preserve"> </w:t>
      </w:r>
      <w:r>
        <w:rPr>
          <w:rStyle w:val="hljs-selector-tag"/>
          <w:color w:val="0000FF"/>
          <w:shd w:val="clear" w:color="auto" w:fill="FFFFFF"/>
        </w:rPr>
        <w:t>generate_pyc</w:t>
      </w:r>
      <w:r>
        <w:rPr>
          <w:rStyle w:val="hljs-selector-class"/>
          <w:color w:val="000000"/>
          <w:shd w:val="clear" w:color="auto" w:fill="FFFFFF"/>
        </w:rPr>
        <w:t>.py</w:t>
      </w:r>
      <w:r>
        <w:rPr>
          <w:rStyle w:val="HTML1"/>
          <w:color w:val="000000"/>
          <w:shd w:val="clear" w:color="auto" w:fill="FFFFFF"/>
        </w:rPr>
        <w:t xml:space="preserve"> </w:t>
      </w:r>
      <w:r>
        <w:rPr>
          <w:rStyle w:val="hljs-selector-tag"/>
          <w:color w:val="0000FF"/>
          <w:shd w:val="clear" w:color="auto" w:fill="FFFFFF"/>
        </w:rPr>
        <w:t>demo</w:t>
      </w:r>
    </w:p>
    <w:p w:rsidR="001736A9" w:rsidRDefault="001736A9" w:rsidP="001736A9">
      <w:pPr>
        <w:pStyle w:val="HTML"/>
        <w:shd w:val="clear" w:color="auto" w:fill="FFFFFF"/>
        <w:wordWrap w:val="0"/>
        <w:spacing w:before="100" w:beforeAutospacing="1" w:after="100" w:afterAutospacing="1"/>
        <w:rPr>
          <w:rStyle w:val="HTML1"/>
          <w:color w:val="000000"/>
          <w:shd w:val="clear" w:color="auto" w:fill="FFFFFF"/>
        </w:rPr>
      </w:pPr>
      <w:r>
        <w:rPr>
          <w:rStyle w:val="HTML1"/>
          <w:color w:val="000000"/>
          <w:shd w:val="clear" w:color="auto" w:fill="FFFFFF"/>
        </w:rPr>
        <w:t>[</w:t>
      </w:r>
      <w:proofErr w:type="spellStart"/>
      <w:r>
        <w:rPr>
          <w:rStyle w:val="HTML1"/>
          <w:color w:val="000000"/>
          <w:shd w:val="clear" w:color="auto" w:fill="FFFFFF"/>
        </w:rPr>
        <w:t>generate_pyc.pyc</w:t>
      </w:r>
      <w:proofErr w:type="spellEnd"/>
      <w:r>
        <w:rPr>
          <w:rStyle w:val="HTML1"/>
          <w:color w:val="000000"/>
          <w:shd w:val="clear" w:color="auto" w:fill="FFFFFF"/>
        </w:rPr>
        <w:t>]</w:t>
      </w:r>
    </w:p>
    <w:p w:rsidR="001736A9" w:rsidRDefault="001736A9" w:rsidP="001736A9">
      <w:pPr>
        <w:pStyle w:val="HTML"/>
        <w:shd w:val="clear" w:color="auto" w:fill="FFFFFF"/>
        <w:wordWrap w:val="0"/>
        <w:spacing w:beforeAutospacing="1" w:afterAutospacing="1"/>
        <w:rPr>
          <w:rStyle w:val="HTML1"/>
          <w:color w:val="000000"/>
          <w:shd w:val="clear" w:color="auto" w:fill="FFFFFF"/>
        </w:rPr>
      </w:pPr>
      <w:proofErr w:type="gramStart"/>
      <w:r>
        <w:rPr>
          <w:rStyle w:val="hljs-keyword"/>
          <w:color w:val="0000FF"/>
          <w:shd w:val="clear" w:color="auto" w:fill="FFFFFF"/>
        </w:rPr>
        <w:t>import</w:t>
      </w:r>
      <w:proofErr w:type="gramEnd"/>
      <w:r>
        <w:rPr>
          <w:rStyle w:val="HTML1"/>
          <w:color w:val="000000"/>
          <w:shd w:val="clear" w:color="auto" w:fill="FFFFFF"/>
        </w:rPr>
        <w:t xml:space="preserve"> imp</w:t>
      </w:r>
    </w:p>
    <w:p w:rsidR="001736A9" w:rsidRDefault="001736A9" w:rsidP="001736A9">
      <w:pPr>
        <w:pStyle w:val="HTML"/>
        <w:shd w:val="clear" w:color="auto" w:fill="FFFFFF"/>
        <w:wordWrap w:val="0"/>
        <w:spacing w:beforeAutospacing="1" w:afterAutospacing="1"/>
        <w:rPr>
          <w:rStyle w:val="HTML1"/>
          <w:color w:val="000000"/>
          <w:shd w:val="clear" w:color="auto" w:fill="FFFFFF"/>
        </w:rPr>
      </w:pPr>
      <w:proofErr w:type="gramStart"/>
      <w:r>
        <w:rPr>
          <w:rStyle w:val="hljs-keyword"/>
          <w:color w:val="0000FF"/>
          <w:shd w:val="clear" w:color="auto" w:fill="FFFFFF"/>
        </w:rPr>
        <w:t>import</w:t>
      </w:r>
      <w:proofErr w:type="gramEnd"/>
      <w:r>
        <w:rPr>
          <w:rStyle w:val="HTML1"/>
          <w:color w:val="000000"/>
          <w:shd w:val="clear" w:color="auto" w:fill="FFFFFF"/>
        </w:rPr>
        <w:t xml:space="preserve"> sys</w:t>
      </w:r>
    </w:p>
    <w:p w:rsidR="001736A9" w:rsidRDefault="001736A9" w:rsidP="001736A9">
      <w:pPr>
        <w:pStyle w:val="HTML"/>
        <w:shd w:val="clear" w:color="auto" w:fill="FFFFFF"/>
        <w:wordWrap w:val="0"/>
        <w:spacing w:beforeAutospacing="1" w:afterAutospacing="1"/>
        <w:rPr>
          <w:rStyle w:val="HTML1"/>
          <w:color w:val="000000"/>
          <w:shd w:val="clear" w:color="auto" w:fill="FFFFFF"/>
        </w:rPr>
      </w:pPr>
    </w:p>
    <w:p w:rsidR="001736A9" w:rsidRDefault="001736A9" w:rsidP="001736A9">
      <w:pPr>
        <w:pStyle w:val="HTML"/>
        <w:shd w:val="clear" w:color="auto" w:fill="FFFFFF"/>
        <w:wordWrap w:val="0"/>
        <w:spacing w:beforeAutospacing="1" w:afterAutospacing="1"/>
        <w:rPr>
          <w:rStyle w:val="HTML1"/>
          <w:color w:val="000000"/>
          <w:shd w:val="clear" w:color="auto" w:fill="FFFFFF"/>
        </w:rPr>
      </w:pPr>
      <w:proofErr w:type="spellStart"/>
      <w:proofErr w:type="gramStart"/>
      <w:r>
        <w:rPr>
          <w:rStyle w:val="hljs-keyword"/>
          <w:color w:val="0000FF"/>
          <w:shd w:val="clear" w:color="auto" w:fill="FFFFFF"/>
        </w:rPr>
        <w:t>def</w:t>
      </w:r>
      <w:proofErr w:type="spellEnd"/>
      <w:proofErr w:type="gramEnd"/>
      <w:r>
        <w:rPr>
          <w:rStyle w:val="hljs-function"/>
          <w:color w:val="000000"/>
          <w:shd w:val="clear" w:color="auto" w:fill="FFFFFF"/>
        </w:rPr>
        <w:t xml:space="preserve"> </w:t>
      </w:r>
      <w:proofErr w:type="spellStart"/>
      <w:r>
        <w:rPr>
          <w:rStyle w:val="hljs-title"/>
          <w:color w:val="A31515"/>
          <w:shd w:val="clear" w:color="auto" w:fill="FFFFFF"/>
        </w:rPr>
        <w:t>generate_pyc</w:t>
      </w:r>
      <w:proofErr w:type="spellEnd"/>
      <w:r>
        <w:rPr>
          <w:rStyle w:val="hljs-params"/>
          <w:color w:val="000000"/>
          <w:shd w:val="clear" w:color="auto" w:fill="FFFFFF"/>
        </w:rPr>
        <w:t>(name)</w:t>
      </w:r>
      <w:r>
        <w:rPr>
          <w:rStyle w:val="hljs-function"/>
          <w:color w:val="000000"/>
          <w:shd w:val="clear" w:color="auto" w:fill="FFFFFF"/>
        </w:rPr>
        <w:t>:</w:t>
      </w:r>
    </w:p>
    <w:p w:rsidR="001736A9" w:rsidRDefault="001736A9" w:rsidP="001736A9">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spellStart"/>
      <w:proofErr w:type="gramStart"/>
      <w:r>
        <w:rPr>
          <w:rStyle w:val="HTML1"/>
          <w:color w:val="000000"/>
          <w:shd w:val="clear" w:color="auto" w:fill="FFFFFF"/>
        </w:rPr>
        <w:t>fp</w:t>
      </w:r>
      <w:proofErr w:type="spellEnd"/>
      <w:proofErr w:type="gramEnd"/>
      <w:r>
        <w:rPr>
          <w:rStyle w:val="HTML1"/>
          <w:color w:val="000000"/>
          <w:shd w:val="clear" w:color="auto" w:fill="FFFFFF"/>
        </w:rPr>
        <w:t xml:space="preserve">, pathname, description </w:t>
      </w:r>
      <w:r>
        <w:rPr>
          <w:rStyle w:val="op"/>
          <w:color w:val="000000"/>
          <w:shd w:val="clear" w:color="auto" w:fill="FFFFFF"/>
        </w:rPr>
        <w:t>=</w:t>
      </w:r>
      <w:r>
        <w:rPr>
          <w:rStyle w:val="HTML1"/>
          <w:color w:val="000000"/>
          <w:shd w:val="clear" w:color="auto" w:fill="FFFFFF"/>
        </w:rPr>
        <w:t xml:space="preserve"> </w:t>
      </w:r>
      <w:proofErr w:type="spellStart"/>
      <w:r>
        <w:rPr>
          <w:rStyle w:val="HTML1"/>
          <w:color w:val="000000"/>
          <w:shd w:val="clear" w:color="auto" w:fill="FFFFFF"/>
        </w:rPr>
        <w:t>imp.find_module</w:t>
      </w:r>
      <w:proofErr w:type="spellEnd"/>
      <w:r>
        <w:rPr>
          <w:rStyle w:val="HTML1"/>
          <w:color w:val="000000"/>
          <w:shd w:val="clear" w:color="auto" w:fill="FFFFFF"/>
        </w:rPr>
        <w:t>(name)</w:t>
      </w:r>
    </w:p>
    <w:p w:rsidR="001736A9" w:rsidRDefault="001736A9" w:rsidP="001736A9">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gramStart"/>
      <w:r>
        <w:rPr>
          <w:rStyle w:val="hljs-keyword"/>
          <w:color w:val="0000FF"/>
          <w:shd w:val="clear" w:color="auto" w:fill="FFFFFF"/>
        </w:rPr>
        <w:t>try</w:t>
      </w:r>
      <w:proofErr w:type="gramEnd"/>
      <w:r>
        <w:rPr>
          <w:rStyle w:val="HTML1"/>
          <w:color w:val="000000"/>
          <w:shd w:val="clear" w:color="auto" w:fill="FFFFFF"/>
        </w:rPr>
        <w:t>:</w:t>
      </w:r>
    </w:p>
    <w:p w:rsidR="001736A9" w:rsidRDefault="001736A9" w:rsidP="001736A9">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spellStart"/>
      <w:r>
        <w:rPr>
          <w:rStyle w:val="HTML1"/>
          <w:color w:val="000000"/>
          <w:shd w:val="clear" w:color="auto" w:fill="FFFFFF"/>
        </w:rPr>
        <w:t>imp.load_</w:t>
      </w:r>
      <w:proofErr w:type="gramStart"/>
      <w:r>
        <w:rPr>
          <w:rStyle w:val="HTML1"/>
          <w:color w:val="000000"/>
          <w:shd w:val="clear" w:color="auto" w:fill="FFFFFF"/>
        </w:rPr>
        <w:t>module</w:t>
      </w:r>
      <w:proofErr w:type="spellEnd"/>
      <w:r>
        <w:rPr>
          <w:rStyle w:val="HTML1"/>
          <w:color w:val="000000"/>
          <w:shd w:val="clear" w:color="auto" w:fill="FFFFFF"/>
        </w:rPr>
        <w:t>(</w:t>
      </w:r>
      <w:proofErr w:type="gramEnd"/>
      <w:r>
        <w:rPr>
          <w:rStyle w:val="HTML1"/>
          <w:color w:val="000000"/>
          <w:shd w:val="clear" w:color="auto" w:fill="FFFFFF"/>
        </w:rPr>
        <w:t xml:space="preserve">name, </w:t>
      </w:r>
      <w:proofErr w:type="spellStart"/>
      <w:r>
        <w:rPr>
          <w:rStyle w:val="HTML1"/>
          <w:color w:val="000000"/>
          <w:shd w:val="clear" w:color="auto" w:fill="FFFFFF"/>
        </w:rPr>
        <w:t>fp</w:t>
      </w:r>
      <w:proofErr w:type="spellEnd"/>
      <w:r>
        <w:rPr>
          <w:rStyle w:val="HTML1"/>
          <w:color w:val="000000"/>
          <w:shd w:val="clear" w:color="auto" w:fill="FFFFFF"/>
        </w:rPr>
        <w:t xml:space="preserve">, pathname, description)    </w:t>
      </w:r>
    </w:p>
    <w:p w:rsidR="001736A9" w:rsidRDefault="001736A9" w:rsidP="001736A9">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gramStart"/>
      <w:r>
        <w:rPr>
          <w:rStyle w:val="hljs-keyword"/>
          <w:color w:val="0000FF"/>
          <w:shd w:val="clear" w:color="auto" w:fill="FFFFFF"/>
        </w:rPr>
        <w:t>finally</w:t>
      </w:r>
      <w:proofErr w:type="gramEnd"/>
      <w:r>
        <w:rPr>
          <w:rStyle w:val="HTML1"/>
          <w:color w:val="000000"/>
          <w:shd w:val="clear" w:color="auto" w:fill="FFFFFF"/>
        </w:rPr>
        <w:t>:</w:t>
      </w:r>
    </w:p>
    <w:p w:rsidR="001736A9" w:rsidRDefault="001736A9" w:rsidP="001736A9">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gramStart"/>
      <w:r>
        <w:rPr>
          <w:rStyle w:val="hljs-keyword"/>
          <w:color w:val="0000FF"/>
          <w:shd w:val="clear" w:color="auto" w:fill="FFFFFF"/>
        </w:rPr>
        <w:t>if</w:t>
      </w:r>
      <w:proofErr w:type="gramEnd"/>
      <w:r>
        <w:rPr>
          <w:rStyle w:val="HTML1"/>
          <w:color w:val="000000"/>
          <w:shd w:val="clear" w:color="auto" w:fill="FFFFFF"/>
        </w:rPr>
        <w:t xml:space="preserve"> </w:t>
      </w:r>
      <w:proofErr w:type="spellStart"/>
      <w:r>
        <w:rPr>
          <w:rStyle w:val="HTML1"/>
          <w:color w:val="000000"/>
          <w:shd w:val="clear" w:color="auto" w:fill="FFFFFF"/>
        </w:rPr>
        <w:t>fp</w:t>
      </w:r>
      <w:proofErr w:type="spellEnd"/>
      <w:r>
        <w:rPr>
          <w:rStyle w:val="HTML1"/>
          <w:color w:val="000000"/>
          <w:shd w:val="clear" w:color="auto" w:fill="FFFFFF"/>
        </w:rPr>
        <w:t>:</w:t>
      </w:r>
    </w:p>
    <w:p w:rsidR="001736A9" w:rsidRDefault="001736A9" w:rsidP="001736A9">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spellStart"/>
      <w:proofErr w:type="gramStart"/>
      <w:r>
        <w:rPr>
          <w:rStyle w:val="HTML1"/>
          <w:color w:val="000000"/>
          <w:shd w:val="clear" w:color="auto" w:fill="FFFFFF"/>
        </w:rPr>
        <w:t>fp.close</w:t>
      </w:r>
      <w:proofErr w:type="spellEnd"/>
      <w:r>
        <w:rPr>
          <w:rStyle w:val="HTML1"/>
          <w:color w:val="000000"/>
          <w:shd w:val="clear" w:color="auto" w:fill="FFFFFF"/>
        </w:rPr>
        <w:t>()</w:t>
      </w:r>
      <w:proofErr w:type="gramEnd"/>
    </w:p>
    <w:p w:rsidR="001736A9" w:rsidRDefault="001736A9" w:rsidP="001736A9">
      <w:pPr>
        <w:pStyle w:val="HTML"/>
        <w:shd w:val="clear" w:color="auto" w:fill="FFFFFF"/>
        <w:wordWrap w:val="0"/>
        <w:spacing w:beforeAutospacing="1" w:afterAutospacing="1"/>
        <w:rPr>
          <w:rStyle w:val="HTML1"/>
          <w:color w:val="000000"/>
          <w:shd w:val="clear" w:color="auto" w:fill="FFFFFF"/>
        </w:rPr>
      </w:pPr>
    </w:p>
    <w:p w:rsidR="001736A9" w:rsidRDefault="001736A9" w:rsidP="001736A9">
      <w:pPr>
        <w:pStyle w:val="HTML"/>
        <w:shd w:val="clear" w:color="auto" w:fill="FFFFFF"/>
        <w:wordWrap w:val="0"/>
        <w:spacing w:beforeAutospacing="1" w:afterAutospacing="1"/>
        <w:rPr>
          <w:rStyle w:val="HTML1"/>
          <w:color w:val="000000"/>
          <w:shd w:val="clear" w:color="auto" w:fill="FFFFFF"/>
        </w:rPr>
      </w:pPr>
      <w:proofErr w:type="gramStart"/>
      <w:r>
        <w:rPr>
          <w:rStyle w:val="hljs-keyword"/>
          <w:color w:val="0000FF"/>
          <w:shd w:val="clear" w:color="auto" w:fill="FFFFFF"/>
        </w:rPr>
        <w:t>if</w:t>
      </w:r>
      <w:proofErr w:type="gramEnd"/>
      <w:r>
        <w:rPr>
          <w:rStyle w:val="HTML1"/>
          <w:color w:val="000000"/>
          <w:shd w:val="clear" w:color="auto" w:fill="FFFFFF"/>
        </w:rPr>
        <w:t xml:space="preserve"> </w:t>
      </w:r>
      <w:r>
        <w:rPr>
          <w:rStyle w:val="va"/>
          <w:color w:val="000000"/>
          <w:shd w:val="clear" w:color="auto" w:fill="FFFFFF"/>
        </w:rPr>
        <w:t>__name__</w:t>
      </w:r>
      <w:r>
        <w:rPr>
          <w:rStyle w:val="HTML1"/>
          <w:color w:val="000000"/>
          <w:shd w:val="clear" w:color="auto" w:fill="FFFFFF"/>
        </w:rPr>
        <w:t xml:space="preserve"> </w:t>
      </w:r>
      <w:r>
        <w:rPr>
          <w:rStyle w:val="op"/>
          <w:color w:val="000000"/>
          <w:shd w:val="clear" w:color="auto" w:fill="FFFFFF"/>
        </w:rPr>
        <w:t>==</w:t>
      </w:r>
      <w:r>
        <w:rPr>
          <w:rStyle w:val="HTML1"/>
          <w:color w:val="000000"/>
          <w:shd w:val="clear" w:color="auto" w:fill="FFFFFF"/>
        </w:rPr>
        <w:t xml:space="preserve"> </w:t>
      </w:r>
      <w:r>
        <w:rPr>
          <w:rStyle w:val="hljs-string"/>
          <w:color w:val="A31515"/>
          <w:shd w:val="clear" w:color="auto" w:fill="FFFFFF"/>
        </w:rPr>
        <w:t>'__main__'</w:t>
      </w:r>
      <w:r>
        <w:rPr>
          <w:rStyle w:val="HTML1"/>
          <w:color w:val="000000"/>
          <w:shd w:val="clear" w:color="auto" w:fill="FFFFFF"/>
        </w:rPr>
        <w:t>:</w:t>
      </w:r>
    </w:p>
    <w:p w:rsidR="001736A9" w:rsidRDefault="001736A9" w:rsidP="001736A9">
      <w:pPr>
        <w:pStyle w:val="HTML"/>
        <w:shd w:val="clear" w:color="auto" w:fill="FFFFFF"/>
        <w:wordWrap w:val="0"/>
        <w:rPr>
          <w:rFonts w:ascii="Consolas" w:hAnsi="Consolas"/>
          <w:color w:val="333333"/>
        </w:rPr>
      </w:pPr>
      <w:r>
        <w:rPr>
          <w:rStyle w:val="HTML1"/>
          <w:color w:val="000000"/>
          <w:shd w:val="clear" w:color="auto" w:fill="FFFFFF"/>
        </w:rPr>
        <w:t xml:space="preserve">    </w:t>
      </w:r>
      <w:proofErr w:type="spellStart"/>
      <w:r>
        <w:rPr>
          <w:rStyle w:val="HTML1"/>
          <w:color w:val="000000"/>
          <w:shd w:val="clear" w:color="auto" w:fill="FFFFFF"/>
        </w:rPr>
        <w:t>generate_</w:t>
      </w:r>
      <w:proofErr w:type="gramStart"/>
      <w:r>
        <w:rPr>
          <w:rStyle w:val="HTML1"/>
          <w:color w:val="000000"/>
          <w:shd w:val="clear" w:color="auto" w:fill="FFFFFF"/>
        </w:rPr>
        <w:t>pyc</w:t>
      </w:r>
      <w:proofErr w:type="spellEnd"/>
      <w:r>
        <w:rPr>
          <w:rStyle w:val="HTML1"/>
          <w:color w:val="000000"/>
          <w:shd w:val="clear" w:color="auto" w:fill="FFFFFF"/>
        </w:rPr>
        <w:t>(</w:t>
      </w:r>
      <w:proofErr w:type="spellStart"/>
      <w:proofErr w:type="gramEnd"/>
      <w:r>
        <w:rPr>
          <w:rStyle w:val="HTML1"/>
          <w:color w:val="000000"/>
          <w:shd w:val="clear" w:color="auto" w:fill="FFFFFF"/>
        </w:rPr>
        <w:t>sys.argv</w:t>
      </w:r>
      <w:proofErr w:type="spellEnd"/>
      <w:r>
        <w:rPr>
          <w:rStyle w:val="HTML1"/>
          <w:color w:val="000000"/>
          <w:shd w:val="clear" w:color="auto" w:fill="FFFFFF"/>
        </w:rPr>
        <w:t>[</w:t>
      </w:r>
      <w:r>
        <w:rPr>
          <w:rStyle w:val="hljs-number"/>
          <w:color w:val="000000"/>
          <w:shd w:val="clear" w:color="auto" w:fill="FFFFFF"/>
        </w:rPr>
        <w:t>1</w:t>
      </w:r>
      <w:r>
        <w:rPr>
          <w:rStyle w:val="HTML1"/>
          <w:color w:val="000000"/>
          <w:shd w:val="clear" w:color="auto" w:fill="FFFFFF"/>
        </w:rPr>
        <w:t>])</w:t>
      </w:r>
    </w:p>
    <w:p w:rsidR="001736A9" w:rsidRDefault="001736A9" w:rsidP="001736A9">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2.4 </w:t>
      </w:r>
      <w:r>
        <w:rPr>
          <w:rFonts w:ascii="Helvetica" w:hAnsi="Helvetica" w:cs="Helvetica"/>
          <w:color w:val="111111"/>
          <w:sz w:val="24"/>
          <w:szCs w:val="24"/>
        </w:rPr>
        <w:t>字节码指令</w:t>
      </w:r>
    </w:p>
    <w:p w:rsidR="001736A9" w:rsidRDefault="001736A9" w:rsidP="001736A9">
      <w:pPr>
        <w:pStyle w:val="a3"/>
        <w:shd w:val="clear" w:color="auto" w:fill="F8F8F8"/>
        <w:spacing w:before="150" w:beforeAutospacing="0" w:after="150" w:afterAutospacing="0"/>
        <w:rPr>
          <w:rFonts w:ascii="Helvetica" w:hAnsi="Helvetica" w:cs="Helvetica"/>
          <w:color w:val="111111"/>
          <w:sz w:val="21"/>
          <w:szCs w:val="21"/>
        </w:rPr>
      </w:pPr>
      <w:r>
        <w:rPr>
          <w:rFonts w:ascii="Helvetica" w:hAnsi="Helvetica" w:cs="Helvetica"/>
          <w:color w:val="111111"/>
          <w:sz w:val="21"/>
          <w:szCs w:val="21"/>
        </w:rPr>
        <w:t>为什么</w:t>
      </w:r>
      <w:r>
        <w:rPr>
          <w:rFonts w:ascii="Helvetica" w:hAnsi="Helvetica" w:cs="Helvetica"/>
          <w:color w:val="111111"/>
          <w:sz w:val="21"/>
          <w:szCs w:val="21"/>
        </w:rPr>
        <w:t xml:space="preserve"> </w:t>
      </w:r>
      <w:proofErr w:type="spellStart"/>
      <w:r>
        <w:rPr>
          <w:rFonts w:ascii="Helvetica" w:hAnsi="Helvetica" w:cs="Helvetica"/>
          <w:color w:val="111111"/>
          <w:sz w:val="21"/>
          <w:szCs w:val="21"/>
        </w:rPr>
        <w:t>pyc</w:t>
      </w:r>
      <w:proofErr w:type="spellEnd"/>
      <w:r>
        <w:rPr>
          <w:rFonts w:ascii="Helvetica" w:hAnsi="Helvetica" w:cs="Helvetica"/>
          <w:color w:val="111111"/>
          <w:sz w:val="21"/>
          <w:szCs w:val="21"/>
        </w:rPr>
        <w:t xml:space="preserve"> </w:t>
      </w:r>
      <w:r>
        <w:rPr>
          <w:rFonts w:ascii="Helvetica" w:hAnsi="Helvetica" w:cs="Helvetica"/>
          <w:color w:val="111111"/>
          <w:sz w:val="21"/>
          <w:szCs w:val="21"/>
        </w:rPr>
        <w:t>文件也称作字节码文件？因为这些文件存储的都是一些二进制的字节数据，而不是能让人直观查看的文本数据。</w:t>
      </w:r>
    </w:p>
    <w:p w:rsidR="001736A9" w:rsidRDefault="001736A9" w:rsidP="001736A9">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标准</w:t>
      </w:r>
      <w:proofErr w:type="gramStart"/>
      <w:r>
        <w:rPr>
          <w:rFonts w:ascii="Helvetica" w:hAnsi="Helvetica" w:cs="Helvetica"/>
          <w:color w:val="111111"/>
        </w:rPr>
        <w:t>库提供</w:t>
      </w:r>
      <w:proofErr w:type="gramEnd"/>
      <w:r>
        <w:rPr>
          <w:rFonts w:ascii="Helvetica" w:hAnsi="Helvetica" w:cs="Helvetica"/>
          <w:color w:val="111111"/>
        </w:rPr>
        <w:t>了用来生成代码对应字节码的工具</w:t>
      </w:r>
      <w:r>
        <w:rPr>
          <w:rFonts w:ascii="Helvetica" w:hAnsi="Helvetica" w:cs="Helvetica"/>
          <w:color w:val="111111"/>
        </w:rPr>
        <w:t> </w:t>
      </w:r>
      <w:r>
        <w:rPr>
          <w:rStyle w:val="HTML1"/>
          <w:color w:val="C7254E"/>
        </w:rPr>
        <w:t>dis</w:t>
      </w:r>
      <w:r>
        <w:rPr>
          <w:rFonts w:ascii="Helvetica" w:hAnsi="Helvetica" w:cs="Helvetica"/>
          <w:color w:val="111111"/>
        </w:rPr>
        <w:t>。</w:t>
      </w:r>
      <w:r>
        <w:rPr>
          <w:rFonts w:ascii="Helvetica" w:hAnsi="Helvetica" w:cs="Helvetica"/>
          <w:color w:val="111111"/>
        </w:rPr>
        <w:t xml:space="preserve">dis </w:t>
      </w:r>
      <w:r>
        <w:rPr>
          <w:rFonts w:ascii="Helvetica" w:hAnsi="Helvetica" w:cs="Helvetica"/>
          <w:color w:val="111111"/>
        </w:rPr>
        <w:t>提供一个名为</w:t>
      </w:r>
      <w:r>
        <w:rPr>
          <w:rFonts w:ascii="Helvetica" w:hAnsi="Helvetica" w:cs="Helvetica"/>
          <w:color w:val="111111"/>
        </w:rPr>
        <w:t xml:space="preserve"> dis </w:t>
      </w:r>
      <w:r>
        <w:rPr>
          <w:rFonts w:ascii="Helvetica" w:hAnsi="Helvetica" w:cs="Helvetica"/>
          <w:color w:val="111111"/>
        </w:rPr>
        <w:t>的方法，这个方法接收一个</w:t>
      </w:r>
      <w:r>
        <w:rPr>
          <w:rFonts w:ascii="Helvetica" w:hAnsi="Helvetica" w:cs="Helvetica"/>
          <w:color w:val="111111"/>
        </w:rPr>
        <w:t xml:space="preserve"> code </w:t>
      </w:r>
      <w:r>
        <w:rPr>
          <w:rFonts w:ascii="Helvetica" w:hAnsi="Helvetica" w:cs="Helvetica"/>
          <w:color w:val="111111"/>
        </w:rPr>
        <w:t>对象，然后会输出</w:t>
      </w:r>
      <w:r>
        <w:rPr>
          <w:rFonts w:ascii="Helvetica" w:hAnsi="Helvetica" w:cs="Helvetica"/>
          <w:color w:val="111111"/>
        </w:rPr>
        <w:t xml:space="preserve"> code </w:t>
      </w:r>
      <w:r>
        <w:rPr>
          <w:rFonts w:ascii="Helvetica" w:hAnsi="Helvetica" w:cs="Helvetica"/>
          <w:color w:val="111111"/>
        </w:rPr>
        <w:t>对象里的字节码指令信息。</w:t>
      </w:r>
    </w:p>
    <w:p w:rsidR="001736A9" w:rsidRDefault="001736A9" w:rsidP="001736A9">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s </w:t>
      </w:r>
      <w:r>
        <w:rPr>
          <w:rStyle w:val="op"/>
          <w:color w:val="000000"/>
          <w:shd w:val="clear" w:color="auto" w:fill="FFFFFF"/>
        </w:rPr>
        <w:t>=</w:t>
      </w:r>
      <w:r>
        <w:rPr>
          <w:rStyle w:val="HTML1"/>
          <w:color w:val="000000"/>
          <w:shd w:val="clear" w:color="auto" w:fill="FFFFFF"/>
        </w:rPr>
        <w:t xml:space="preserve"> </w:t>
      </w:r>
      <w:proofErr w:type="gramStart"/>
      <w:r>
        <w:rPr>
          <w:rStyle w:val="bu"/>
          <w:color w:val="000000"/>
          <w:shd w:val="clear" w:color="auto" w:fill="FFFFFF"/>
        </w:rPr>
        <w:t>open</w:t>
      </w:r>
      <w:r>
        <w:rPr>
          <w:rStyle w:val="HTML1"/>
          <w:color w:val="000000"/>
          <w:shd w:val="clear" w:color="auto" w:fill="FFFFFF"/>
        </w:rPr>
        <w:t>(</w:t>
      </w:r>
      <w:proofErr w:type="gramEnd"/>
      <w:r>
        <w:rPr>
          <w:rStyle w:val="hljs-string"/>
          <w:color w:val="A31515"/>
          <w:shd w:val="clear" w:color="auto" w:fill="FFFFFF"/>
        </w:rPr>
        <w:t>'demo.py'</w:t>
      </w:r>
      <w:r>
        <w:rPr>
          <w:rStyle w:val="HTML1"/>
          <w:color w:val="000000"/>
          <w:shd w:val="clear" w:color="auto" w:fill="FFFFFF"/>
        </w:rPr>
        <w:t>).read()</w:t>
      </w:r>
    </w:p>
    <w:p w:rsidR="001736A9" w:rsidRDefault="001736A9" w:rsidP="001736A9">
      <w:pPr>
        <w:pStyle w:val="HTML"/>
        <w:shd w:val="clear" w:color="auto" w:fill="FFFFFF"/>
        <w:wordWrap w:val="0"/>
        <w:spacing w:beforeAutospacing="1" w:afterAutospacing="1"/>
        <w:rPr>
          <w:rStyle w:val="HTML1"/>
          <w:color w:val="000000"/>
          <w:shd w:val="clear" w:color="auto" w:fill="FFFFFF"/>
        </w:rPr>
      </w:pPr>
      <w:proofErr w:type="gramStart"/>
      <w:r>
        <w:rPr>
          <w:rStyle w:val="HTML1"/>
          <w:color w:val="000000"/>
          <w:shd w:val="clear" w:color="auto" w:fill="FFFFFF"/>
        </w:rPr>
        <w:t>co</w:t>
      </w:r>
      <w:proofErr w:type="gramEnd"/>
      <w:r>
        <w:rPr>
          <w:rStyle w:val="HTML1"/>
          <w:color w:val="000000"/>
          <w:shd w:val="clear" w:color="auto" w:fill="FFFFFF"/>
        </w:rPr>
        <w:t xml:space="preserve"> </w:t>
      </w:r>
      <w:r>
        <w:rPr>
          <w:rStyle w:val="op"/>
          <w:color w:val="000000"/>
          <w:shd w:val="clear" w:color="auto" w:fill="FFFFFF"/>
        </w:rPr>
        <w:t>=</w:t>
      </w:r>
      <w:r>
        <w:rPr>
          <w:rStyle w:val="HTML1"/>
          <w:color w:val="000000"/>
          <w:shd w:val="clear" w:color="auto" w:fill="FFFFFF"/>
        </w:rPr>
        <w:t xml:space="preserve"> </w:t>
      </w:r>
      <w:r>
        <w:rPr>
          <w:rStyle w:val="bu"/>
          <w:color w:val="000000"/>
          <w:shd w:val="clear" w:color="auto" w:fill="FFFFFF"/>
        </w:rPr>
        <w:t>compile</w:t>
      </w:r>
      <w:r>
        <w:rPr>
          <w:rStyle w:val="HTML1"/>
          <w:color w:val="000000"/>
          <w:shd w:val="clear" w:color="auto" w:fill="FFFFFF"/>
        </w:rPr>
        <w:t xml:space="preserve">(s, </w:t>
      </w:r>
      <w:r>
        <w:rPr>
          <w:rStyle w:val="hljs-string"/>
          <w:color w:val="A31515"/>
          <w:shd w:val="clear" w:color="auto" w:fill="FFFFFF"/>
        </w:rPr>
        <w:t>'demo.py'</w:t>
      </w:r>
      <w:r>
        <w:rPr>
          <w:rStyle w:val="HTML1"/>
          <w:color w:val="000000"/>
          <w:shd w:val="clear" w:color="auto" w:fill="FFFFFF"/>
        </w:rPr>
        <w:t xml:space="preserve">, </w:t>
      </w:r>
      <w:r>
        <w:rPr>
          <w:rStyle w:val="hljs-string"/>
          <w:color w:val="A31515"/>
          <w:shd w:val="clear" w:color="auto" w:fill="FFFFFF"/>
        </w:rPr>
        <w:t>'exec'</w:t>
      </w:r>
      <w:r>
        <w:rPr>
          <w:rStyle w:val="HTML1"/>
          <w:color w:val="000000"/>
          <w:shd w:val="clear" w:color="auto" w:fill="FFFFFF"/>
        </w:rPr>
        <w:t>)</w:t>
      </w:r>
    </w:p>
    <w:p w:rsidR="001736A9" w:rsidRDefault="001736A9" w:rsidP="001736A9">
      <w:pPr>
        <w:pStyle w:val="HTML"/>
        <w:shd w:val="clear" w:color="auto" w:fill="FFFFFF"/>
        <w:wordWrap w:val="0"/>
        <w:spacing w:beforeAutospacing="1" w:afterAutospacing="1"/>
        <w:rPr>
          <w:rStyle w:val="HTML1"/>
          <w:color w:val="000000"/>
          <w:shd w:val="clear" w:color="auto" w:fill="FFFFFF"/>
        </w:rPr>
      </w:pPr>
      <w:proofErr w:type="gramStart"/>
      <w:r>
        <w:rPr>
          <w:rStyle w:val="hljs-keyword"/>
          <w:color w:val="0000FF"/>
          <w:shd w:val="clear" w:color="auto" w:fill="FFFFFF"/>
        </w:rPr>
        <w:lastRenderedPageBreak/>
        <w:t>import</w:t>
      </w:r>
      <w:proofErr w:type="gramEnd"/>
      <w:r>
        <w:rPr>
          <w:rStyle w:val="HTML1"/>
          <w:color w:val="000000"/>
          <w:shd w:val="clear" w:color="auto" w:fill="FFFFFF"/>
        </w:rPr>
        <w:t xml:space="preserve"> dis</w:t>
      </w:r>
    </w:p>
    <w:p w:rsidR="001736A9" w:rsidRDefault="001736A9" w:rsidP="001736A9">
      <w:pPr>
        <w:pStyle w:val="HTML"/>
        <w:shd w:val="clear" w:color="auto" w:fill="FFFFFF"/>
        <w:wordWrap w:val="0"/>
        <w:rPr>
          <w:rFonts w:ascii="Consolas" w:hAnsi="Consolas"/>
          <w:color w:val="333333"/>
        </w:rPr>
      </w:pPr>
      <w:proofErr w:type="spellStart"/>
      <w:proofErr w:type="gramStart"/>
      <w:r>
        <w:rPr>
          <w:rStyle w:val="HTML1"/>
          <w:color w:val="000000"/>
          <w:shd w:val="clear" w:color="auto" w:fill="FFFFFF"/>
        </w:rPr>
        <w:t>dis.dis</w:t>
      </w:r>
      <w:proofErr w:type="spellEnd"/>
      <w:r>
        <w:rPr>
          <w:rStyle w:val="HTML1"/>
          <w:color w:val="000000"/>
          <w:shd w:val="clear" w:color="auto" w:fill="FFFFFF"/>
        </w:rPr>
        <w:t>(</w:t>
      </w:r>
      <w:proofErr w:type="gramEnd"/>
      <w:r>
        <w:rPr>
          <w:rStyle w:val="HTML1"/>
          <w:color w:val="000000"/>
          <w:shd w:val="clear" w:color="auto" w:fill="FFFFFF"/>
        </w:rPr>
        <w:t>co)</w:t>
      </w:r>
    </w:p>
    <w:p w:rsidR="001736A9" w:rsidRDefault="001736A9" w:rsidP="001736A9">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执行上面这段代码可以输出</w:t>
      </w:r>
      <w:r>
        <w:rPr>
          <w:rFonts w:ascii="Helvetica" w:hAnsi="Helvetica" w:cs="Helvetica"/>
          <w:color w:val="111111"/>
        </w:rPr>
        <w:t xml:space="preserve"> demo.py </w:t>
      </w:r>
      <w:r>
        <w:rPr>
          <w:rFonts w:ascii="Helvetica" w:hAnsi="Helvetica" w:cs="Helvetica"/>
          <w:color w:val="111111"/>
        </w:rPr>
        <w:t>编译后的字节码指令</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1</w:t>
      </w:r>
      <w:r>
        <w:rPr>
          <w:rStyle w:val="HTML1"/>
          <w:color w:val="000000"/>
          <w:shd w:val="clear" w:color="auto" w:fill="FFFFFF"/>
        </w:rPr>
        <w:t xml:space="preserve">           </w:t>
      </w:r>
      <w:r>
        <w:rPr>
          <w:rStyle w:val="hljs-number"/>
          <w:color w:val="000000"/>
          <w:shd w:val="clear" w:color="auto" w:fill="FFFFFF"/>
        </w:rPr>
        <w:t>0</w:t>
      </w:r>
      <w:r>
        <w:rPr>
          <w:rStyle w:val="HTML1"/>
          <w:color w:val="000000"/>
          <w:shd w:val="clear" w:color="auto" w:fill="FFFFFF"/>
        </w:rPr>
        <w:t xml:space="preserve"> LOAD_CONST               </w:t>
      </w:r>
      <w:r>
        <w:rPr>
          <w:rStyle w:val="hljs-number"/>
          <w:color w:val="000000"/>
          <w:shd w:val="clear" w:color="auto" w:fill="FFFFFF"/>
        </w:rPr>
        <w:t>0</w:t>
      </w:r>
      <w:r>
        <w:rPr>
          <w:rStyle w:val="HTML1"/>
          <w:color w:val="000000"/>
          <w:shd w:val="clear" w:color="auto" w:fill="FFFFFF"/>
        </w:rPr>
        <w:t xml:space="preserve"> (</w:t>
      </w:r>
      <w:r>
        <w:rPr>
          <w:rStyle w:val="hljs-name"/>
          <w:color w:val="0000FF"/>
          <w:shd w:val="clear" w:color="auto" w:fill="FFFFFF"/>
        </w:rPr>
        <w:t>-1</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3</w:t>
      </w:r>
      <w:r>
        <w:rPr>
          <w:rStyle w:val="HTML1"/>
          <w:color w:val="000000"/>
          <w:shd w:val="clear" w:color="auto" w:fill="FFFFFF"/>
        </w:rPr>
        <w:t xml:space="preserve"> LOAD_CONST               </w:t>
      </w:r>
      <w:r>
        <w:rPr>
          <w:rStyle w:val="hljs-number"/>
          <w:color w:val="000000"/>
          <w:shd w:val="clear" w:color="auto" w:fill="FFFFFF"/>
        </w:rPr>
        <w:t>1</w:t>
      </w:r>
      <w:r>
        <w:rPr>
          <w:rStyle w:val="HTML1"/>
          <w:color w:val="000000"/>
          <w:shd w:val="clear" w:color="auto" w:fill="FFFFFF"/>
        </w:rPr>
        <w:t xml:space="preserve"> (</w:t>
      </w:r>
      <w:r>
        <w:rPr>
          <w:rStyle w:val="hljs-name"/>
          <w:color w:val="0000FF"/>
          <w:shd w:val="clear" w:color="auto" w:fill="FFFFFF"/>
        </w:rPr>
        <w:t>None</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6</w:t>
      </w:r>
      <w:r>
        <w:rPr>
          <w:rStyle w:val="HTML1"/>
          <w:color w:val="000000"/>
          <w:shd w:val="clear" w:color="auto" w:fill="FFFFFF"/>
        </w:rPr>
        <w:t xml:space="preserve"> IMPORT_NAME              </w:t>
      </w:r>
      <w:r>
        <w:rPr>
          <w:rStyle w:val="hljs-number"/>
          <w:color w:val="000000"/>
          <w:shd w:val="clear" w:color="auto" w:fill="FFFFFF"/>
        </w:rPr>
        <w:t>0</w:t>
      </w:r>
      <w:r>
        <w:rPr>
          <w:rStyle w:val="HTML1"/>
          <w:color w:val="000000"/>
          <w:shd w:val="clear" w:color="auto" w:fill="FFFFFF"/>
        </w:rPr>
        <w:t xml:space="preserve"> (</w:t>
      </w:r>
      <w:r>
        <w:rPr>
          <w:rStyle w:val="hljs-name"/>
          <w:color w:val="0000FF"/>
          <w:shd w:val="clear" w:color="auto" w:fill="FFFFFF"/>
        </w:rPr>
        <w:t>foo</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9</w:t>
      </w:r>
      <w:r>
        <w:rPr>
          <w:rStyle w:val="HTML1"/>
          <w:color w:val="000000"/>
          <w:shd w:val="clear" w:color="auto" w:fill="FFFFFF"/>
        </w:rPr>
        <w:t xml:space="preserve"> STORE_NAME               </w:t>
      </w:r>
      <w:r>
        <w:rPr>
          <w:rStyle w:val="hljs-number"/>
          <w:color w:val="000000"/>
          <w:shd w:val="clear" w:color="auto" w:fill="FFFFFF"/>
        </w:rPr>
        <w:t>0</w:t>
      </w:r>
      <w:r>
        <w:rPr>
          <w:rStyle w:val="HTML1"/>
          <w:color w:val="000000"/>
          <w:shd w:val="clear" w:color="auto" w:fill="FFFFFF"/>
        </w:rPr>
        <w:t xml:space="preserve"> (</w:t>
      </w:r>
      <w:r>
        <w:rPr>
          <w:rStyle w:val="hljs-name"/>
          <w:color w:val="0000FF"/>
          <w:shd w:val="clear" w:color="auto" w:fill="FFFFFF"/>
        </w:rPr>
        <w:t>foo</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3</w:t>
      </w:r>
      <w:r>
        <w:rPr>
          <w:rStyle w:val="HTML1"/>
          <w:color w:val="000000"/>
          <w:shd w:val="clear" w:color="auto" w:fill="FFFFFF"/>
        </w:rPr>
        <w:t xml:space="preserve">          </w:t>
      </w:r>
      <w:r>
        <w:rPr>
          <w:rStyle w:val="hljs-number"/>
          <w:color w:val="000000"/>
          <w:shd w:val="clear" w:color="auto" w:fill="FFFFFF"/>
        </w:rPr>
        <w:t>12</w:t>
      </w:r>
      <w:r>
        <w:rPr>
          <w:rStyle w:val="HTML1"/>
          <w:color w:val="000000"/>
          <w:shd w:val="clear" w:color="auto" w:fill="FFFFFF"/>
        </w:rPr>
        <w:t xml:space="preserve"> LOAD_CONST               </w:t>
      </w:r>
      <w:r>
        <w:rPr>
          <w:rStyle w:val="hljs-number"/>
          <w:color w:val="000000"/>
          <w:shd w:val="clear" w:color="auto" w:fill="FFFFFF"/>
        </w:rPr>
        <w:t>2</w:t>
      </w:r>
      <w:r>
        <w:rPr>
          <w:rStyle w:val="HTML1"/>
          <w:color w:val="000000"/>
          <w:shd w:val="clear" w:color="auto" w:fill="FFFFFF"/>
        </w:rPr>
        <w:t xml:space="preserve"> (</w:t>
      </w:r>
      <w:r>
        <w:rPr>
          <w:rStyle w:val="hljs-number"/>
          <w:color w:val="000000"/>
          <w:shd w:val="clear" w:color="auto" w:fill="FFFFFF"/>
        </w:rPr>
        <w:t>1</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15</w:t>
      </w:r>
      <w:r>
        <w:rPr>
          <w:rStyle w:val="HTML1"/>
          <w:color w:val="000000"/>
          <w:shd w:val="clear" w:color="auto" w:fill="FFFFFF"/>
        </w:rPr>
        <w:t xml:space="preserve"> LOAD_CONST               </w:t>
      </w:r>
      <w:r>
        <w:rPr>
          <w:rStyle w:val="hljs-number"/>
          <w:color w:val="000000"/>
          <w:shd w:val="clear" w:color="auto" w:fill="FFFFFF"/>
        </w:rPr>
        <w:t>3</w:t>
      </w:r>
      <w:r>
        <w:rPr>
          <w:rStyle w:val="HTML1"/>
          <w:color w:val="000000"/>
          <w:shd w:val="clear" w:color="auto" w:fill="FFFFFF"/>
        </w:rPr>
        <w:t xml:space="preserve"> (</w:t>
      </w:r>
      <w:proofErr w:type="spellStart"/>
      <w:r>
        <w:rPr>
          <w:rStyle w:val="hljs-name"/>
          <w:color w:val="0000FF"/>
          <w:shd w:val="clear" w:color="auto" w:fill="FFFFFF"/>
        </w:rPr>
        <w:t>u</w:t>
      </w:r>
      <w:r>
        <w:rPr>
          <w:rStyle w:val="HTML1"/>
          <w:color w:val="000000"/>
          <w:shd w:val="clear" w:color="auto" w:fill="FFFFFF"/>
        </w:rPr>
        <w:t>'python</w:t>
      </w:r>
      <w:proofErr w:type="spellEnd"/>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18</w:t>
      </w:r>
      <w:r>
        <w:rPr>
          <w:rStyle w:val="HTML1"/>
          <w:color w:val="000000"/>
          <w:shd w:val="clear" w:color="auto" w:fill="FFFFFF"/>
        </w:rPr>
        <w:t xml:space="preserve"> BUILD_LIST               </w:t>
      </w:r>
      <w:r>
        <w:rPr>
          <w:rStyle w:val="hljs-number"/>
          <w:color w:val="000000"/>
          <w:shd w:val="clear" w:color="auto" w:fill="FFFFFF"/>
        </w:rPr>
        <w:t>2</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21</w:t>
      </w:r>
      <w:r>
        <w:rPr>
          <w:rStyle w:val="HTML1"/>
          <w:color w:val="000000"/>
          <w:shd w:val="clear" w:color="auto" w:fill="FFFFFF"/>
        </w:rPr>
        <w:t xml:space="preserve"> STORE_NAME               </w:t>
      </w:r>
      <w:r>
        <w:rPr>
          <w:rStyle w:val="hljs-number"/>
          <w:color w:val="000000"/>
          <w:shd w:val="clear" w:color="auto" w:fill="FFFFFF"/>
        </w:rPr>
        <w:t>1</w:t>
      </w:r>
      <w:r>
        <w:rPr>
          <w:rStyle w:val="HTML1"/>
          <w:color w:val="000000"/>
          <w:shd w:val="clear" w:color="auto" w:fill="FFFFFF"/>
        </w:rPr>
        <w:t xml:space="preserve"> (</w:t>
      </w:r>
      <w:r>
        <w:rPr>
          <w:rStyle w:val="hljs-name"/>
          <w:color w:val="0000FF"/>
          <w:shd w:val="clear" w:color="auto" w:fill="FFFFFF"/>
        </w:rPr>
        <w:t>a</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4</w:t>
      </w:r>
      <w:r>
        <w:rPr>
          <w:rStyle w:val="HTML1"/>
          <w:color w:val="000000"/>
          <w:shd w:val="clear" w:color="auto" w:fill="FFFFFF"/>
        </w:rPr>
        <w:t xml:space="preserve">          </w:t>
      </w:r>
      <w:r>
        <w:rPr>
          <w:rStyle w:val="hljs-number"/>
          <w:color w:val="000000"/>
          <w:shd w:val="clear" w:color="auto" w:fill="FFFFFF"/>
        </w:rPr>
        <w:t>24</w:t>
      </w:r>
      <w:r>
        <w:rPr>
          <w:rStyle w:val="HTML1"/>
          <w:color w:val="000000"/>
          <w:shd w:val="clear" w:color="auto" w:fill="FFFFFF"/>
        </w:rPr>
        <w:t xml:space="preserve"> LOAD_CONST               </w:t>
      </w:r>
      <w:r>
        <w:rPr>
          <w:rStyle w:val="hljs-number"/>
          <w:color w:val="000000"/>
          <w:shd w:val="clear" w:color="auto" w:fill="FFFFFF"/>
        </w:rPr>
        <w:t>4</w:t>
      </w:r>
      <w:r>
        <w:rPr>
          <w:rStyle w:val="HTML1"/>
          <w:color w:val="000000"/>
          <w:shd w:val="clear" w:color="auto" w:fill="FFFFFF"/>
        </w:rPr>
        <w:t xml:space="preserve"> (</w:t>
      </w:r>
      <w:proofErr w:type="spellStart"/>
      <w:r>
        <w:rPr>
          <w:rStyle w:val="hljs-name"/>
          <w:color w:val="0000FF"/>
          <w:shd w:val="clear" w:color="auto" w:fill="FFFFFF"/>
        </w:rPr>
        <w:t>u</w:t>
      </w:r>
      <w:r>
        <w:rPr>
          <w:rStyle w:val="HTML1"/>
          <w:color w:val="000000"/>
          <w:shd w:val="clear" w:color="auto" w:fill="FFFFFF"/>
        </w:rPr>
        <w:t>'a</w:t>
      </w:r>
      <w:proofErr w:type="spellEnd"/>
      <w:r>
        <w:rPr>
          <w:rStyle w:val="HTML1"/>
          <w:color w:val="000000"/>
          <w:shd w:val="clear" w:color="auto" w:fill="FFFFFF"/>
        </w:rPr>
        <w:t xml:space="preserve"> string')</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27</w:t>
      </w:r>
      <w:r>
        <w:rPr>
          <w:rStyle w:val="HTML1"/>
          <w:color w:val="000000"/>
          <w:shd w:val="clear" w:color="auto" w:fill="FFFFFF"/>
        </w:rPr>
        <w:t xml:space="preserve"> STORE_NAME               </w:t>
      </w:r>
      <w:r>
        <w:rPr>
          <w:rStyle w:val="hljs-number"/>
          <w:color w:val="000000"/>
          <w:shd w:val="clear" w:color="auto" w:fill="FFFFFF"/>
        </w:rPr>
        <w:t>1</w:t>
      </w:r>
      <w:r>
        <w:rPr>
          <w:rStyle w:val="HTML1"/>
          <w:color w:val="000000"/>
          <w:shd w:val="clear" w:color="auto" w:fill="FFFFFF"/>
        </w:rPr>
        <w:t xml:space="preserve"> (</w:t>
      </w:r>
      <w:r>
        <w:rPr>
          <w:rStyle w:val="hljs-name"/>
          <w:color w:val="0000FF"/>
          <w:shd w:val="clear" w:color="auto" w:fill="FFFFFF"/>
        </w:rPr>
        <w:t>a</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6</w:t>
      </w:r>
      <w:r>
        <w:rPr>
          <w:rStyle w:val="HTML1"/>
          <w:color w:val="000000"/>
          <w:shd w:val="clear" w:color="auto" w:fill="FFFFFF"/>
        </w:rPr>
        <w:t xml:space="preserve">          </w:t>
      </w:r>
      <w:r>
        <w:rPr>
          <w:rStyle w:val="hljs-number"/>
          <w:color w:val="000000"/>
          <w:shd w:val="clear" w:color="auto" w:fill="FFFFFF"/>
        </w:rPr>
        <w:t>30</w:t>
      </w:r>
      <w:r>
        <w:rPr>
          <w:rStyle w:val="HTML1"/>
          <w:color w:val="000000"/>
          <w:shd w:val="clear" w:color="auto" w:fill="FFFFFF"/>
        </w:rPr>
        <w:t xml:space="preserve"> LOAD_CONST               </w:t>
      </w:r>
      <w:r>
        <w:rPr>
          <w:rStyle w:val="hljs-number"/>
          <w:color w:val="000000"/>
          <w:shd w:val="clear" w:color="auto" w:fill="FFFFFF"/>
        </w:rPr>
        <w:t>5</w:t>
      </w:r>
      <w:r>
        <w:rPr>
          <w:rStyle w:val="HTML1"/>
          <w:color w:val="000000"/>
          <w:shd w:val="clear" w:color="auto" w:fill="FFFFFF"/>
        </w:rPr>
        <w:t xml:space="preserve"> (</w:t>
      </w:r>
      <w:r>
        <w:rPr>
          <w:rStyle w:val="hljs-name"/>
          <w:color w:val="0000FF"/>
          <w:shd w:val="clear" w:color="auto" w:fill="FFFFFF"/>
        </w:rPr>
        <w:t>&lt;code</w:t>
      </w:r>
      <w:r>
        <w:rPr>
          <w:rStyle w:val="HTML1"/>
          <w:color w:val="000000"/>
          <w:shd w:val="clear" w:color="auto" w:fill="FFFFFF"/>
        </w:rPr>
        <w:t xml:space="preserve"> object </w:t>
      </w:r>
      <w:proofErr w:type="spellStart"/>
      <w:r>
        <w:rPr>
          <w:rStyle w:val="HTML1"/>
          <w:color w:val="000000"/>
          <w:shd w:val="clear" w:color="auto" w:fill="FFFFFF"/>
        </w:rPr>
        <w:t>func</w:t>
      </w:r>
      <w:proofErr w:type="spellEnd"/>
      <w:r>
        <w:rPr>
          <w:rStyle w:val="HTML1"/>
          <w:color w:val="000000"/>
          <w:shd w:val="clear" w:color="auto" w:fill="FFFFFF"/>
        </w:rPr>
        <w:t xml:space="preserve"> at </w:t>
      </w:r>
      <w:r>
        <w:rPr>
          <w:rStyle w:val="hljs-number"/>
          <w:color w:val="000000"/>
          <w:shd w:val="clear" w:color="auto" w:fill="FFFFFF"/>
        </w:rPr>
        <w:t>00D97650</w:t>
      </w:r>
      <w:r>
        <w:rPr>
          <w:rStyle w:val="HTML1"/>
          <w:color w:val="000000"/>
          <w:shd w:val="clear" w:color="auto" w:fill="FFFFFF"/>
        </w:rPr>
        <w:t xml:space="preserve">, file </w:t>
      </w:r>
      <w:r>
        <w:rPr>
          <w:rStyle w:val="hljs-string"/>
          <w:color w:val="A31515"/>
          <w:shd w:val="clear" w:color="auto" w:fill="FFFFFF"/>
        </w:rPr>
        <w:t>"demo.py"</w:t>
      </w:r>
      <w:r>
        <w:rPr>
          <w:rStyle w:val="HTML1"/>
          <w:color w:val="000000"/>
          <w:shd w:val="clear" w:color="auto" w:fill="FFFFFF"/>
        </w:rPr>
        <w:t xml:space="preserve">, line </w:t>
      </w:r>
      <w:r>
        <w:rPr>
          <w:rStyle w:val="hljs-number"/>
          <w:color w:val="000000"/>
          <w:shd w:val="clear" w:color="auto" w:fill="FFFFFF"/>
        </w:rPr>
        <w:t>6</w:t>
      </w:r>
      <w:r>
        <w:rPr>
          <w:rStyle w:val="HTML1"/>
          <w:color w:val="000000"/>
          <w:shd w:val="clear" w:color="auto" w:fill="FFFFFF"/>
        </w:rPr>
        <w:t>&gt;)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33</w:t>
      </w:r>
      <w:r>
        <w:rPr>
          <w:rStyle w:val="HTML1"/>
          <w:color w:val="000000"/>
          <w:shd w:val="clear" w:color="auto" w:fill="FFFFFF"/>
        </w:rPr>
        <w:t xml:space="preserve"> MAKE_FUNCTION            </w:t>
      </w:r>
      <w:r>
        <w:rPr>
          <w:rStyle w:val="hljs-number"/>
          <w:color w:val="000000"/>
          <w:shd w:val="clear" w:color="auto" w:fill="FFFFFF"/>
        </w:rPr>
        <w:t>0</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36</w:t>
      </w:r>
      <w:r>
        <w:rPr>
          <w:rStyle w:val="HTML1"/>
          <w:color w:val="000000"/>
          <w:shd w:val="clear" w:color="auto" w:fill="FFFFFF"/>
        </w:rPr>
        <w:t xml:space="preserve"> STORE_NAME               </w:t>
      </w:r>
      <w:r>
        <w:rPr>
          <w:rStyle w:val="hljs-number"/>
          <w:color w:val="000000"/>
          <w:shd w:val="clear" w:color="auto" w:fill="FFFFFF"/>
        </w:rPr>
        <w:t>2</w:t>
      </w:r>
      <w:r>
        <w:rPr>
          <w:rStyle w:val="HTML1"/>
          <w:color w:val="000000"/>
          <w:shd w:val="clear" w:color="auto" w:fill="FFFFFF"/>
        </w:rPr>
        <w:t xml:space="preserve"> (</w:t>
      </w:r>
      <w:proofErr w:type="spellStart"/>
      <w:r>
        <w:rPr>
          <w:rStyle w:val="hljs-name"/>
          <w:color w:val="0000FF"/>
          <w:shd w:val="clear" w:color="auto" w:fill="FFFFFF"/>
        </w:rPr>
        <w:t>func</w:t>
      </w:r>
      <w:proofErr w:type="spellEnd"/>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11</w:t>
      </w:r>
      <w:r>
        <w:rPr>
          <w:rStyle w:val="HTML1"/>
          <w:color w:val="000000"/>
          <w:shd w:val="clear" w:color="auto" w:fill="FFFFFF"/>
        </w:rPr>
        <w:t xml:space="preserve">          </w:t>
      </w:r>
      <w:r>
        <w:rPr>
          <w:rStyle w:val="hljs-number"/>
          <w:color w:val="000000"/>
          <w:shd w:val="clear" w:color="auto" w:fill="FFFFFF"/>
        </w:rPr>
        <w:t>39</w:t>
      </w:r>
      <w:r>
        <w:rPr>
          <w:rStyle w:val="HTML1"/>
          <w:color w:val="000000"/>
          <w:shd w:val="clear" w:color="auto" w:fill="FFFFFF"/>
        </w:rPr>
        <w:t xml:space="preserve"> LOAD_NAME                </w:t>
      </w:r>
      <w:r>
        <w:rPr>
          <w:rStyle w:val="hljs-number"/>
          <w:color w:val="000000"/>
          <w:shd w:val="clear" w:color="auto" w:fill="FFFFFF"/>
        </w:rPr>
        <w:t>1</w:t>
      </w:r>
      <w:r>
        <w:rPr>
          <w:rStyle w:val="HTML1"/>
          <w:color w:val="000000"/>
          <w:shd w:val="clear" w:color="auto" w:fill="FFFFFF"/>
        </w:rPr>
        <w:t xml:space="preserve"> (</w:t>
      </w:r>
      <w:r>
        <w:rPr>
          <w:rStyle w:val="hljs-name"/>
          <w:color w:val="0000FF"/>
          <w:shd w:val="clear" w:color="auto" w:fill="FFFFFF"/>
        </w:rPr>
        <w:t>a</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gramStart"/>
      <w:r>
        <w:rPr>
          <w:rStyle w:val="hljs-number"/>
          <w:color w:val="000000"/>
          <w:shd w:val="clear" w:color="auto" w:fill="FFFFFF"/>
        </w:rPr>
        <w:t>42</w:t>
      </w:r>
      <w:proofErr w:type="gramEnd"/>
      <w:r>
        <w:rPr>
          <w:rStyle w:val="HTML1"/>
          <w:color w:val="000000"/>
          <w:shd w:val="clear" w:color="auto" w:fill="FFFFFF"/>
        </w:rPr>
        <w:t xml:space="preserve"> PRINT_ITEM          </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gramStart"/>
      <w:r>
        <w:rPr>
          <w:rStyle w:val="hljs-number"/>
          <w:color w:val="000000"/>
          <w:shd w:val="clear" w:color="auto" w:fill="FFFFFF"/>
        </w:rPr>
        <w:t>43</w:t>
      </w:r>
      <w:proofErr w:type="gramEnd"/>
      <w:r>
        <w:rPr>
          <w:rStyle w:val="HTML1"/>
          <w:color w:val="000000"/>
          <w:shd w:val="clear" w:color="auto" w:fill="FFFFFF"/>
        </w:rPr>
        <w:t xml:space="preserve"> PRINT_NEWLINE       </w:t>
      </w:r>
    </w:p>
    <w:p w:rsidR="001736A9" w:rsidRDefault="001736A9" w:rsidP="001736A9">
      <w:pPr>
        <w:pStyle w:val="HTML"/>
        <w:wordWrap w:val="0"/>
        <w:spacing w:beforeAutospacing="1" w:afterAutospacing="1"/>
        <w:rPr>
          <w:rStyle w:val="HTML1"/>
          <w:color w:val="000000"/>
          <w:shd w:val="clear" w:color="auto" w:fill="FFFFFF"/>
        </w:rPr>
      </w:pP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13</w:t>
      </w:r>
      <w:r>
        <w:rPr>
          <w:rStyle w:val="HTML1"/>
          <w:color w:val="000000"/>
          <w:shd w:val="clear" w:color="auto" w:fill="FFFFFF"/>
        </w:rPr>
        <w:t xml:space="preserve">          </w:t>
      </w:r>
      <w:r>
        <w:rPr>
          <w:rStyle w:val="hljs-number"/>
          <w:color w:val="000000"/>
          <w:shd w:val="clear" w:color="auto" w:fill="FFFFFF"/>
        </w:rPr>
        <w:t>44</w:t>
      </w:r>
      <w:r>
        <w:rPr>
          <w:rStyle w:val="HTML1"/>
          <w:color w:val="000000"/>
          <w:shd w:val="clear" w:color="auto" w:fill="FFFFFF"/>
        </w:rPr>
        <w:t xml:space="preserve"> LOAD_NAME                </w:t>
      </w:r>
      <w:r>
        <w:rPr>
          <w:rStyle w:val="hljs-number"/>
          <w:color w:val="000000"/>
          <w:shd w:val="clear" w:color="auto" w:fill="FFFFFF"/>
        </w:rPr>
        <w:t>3</w:t>
      </w:r>
      <w:r>
        <w:rPr>
          <w:rStyle w:val="HTML1"/>
          <w:color w:val="000000"/>
          <w:shd w:val="clear" w:color="auto" w:fill="FFFFFF"/>
        </w:rPr>
        <w:t xml:space="preserve"> (</w:t>
      </w:r>
      <w:r>
        <w:rPr>
          <w:rStyle w:val="hljs-name"/>
          <w:color w:val="0000FF"/>
          <w:shd w:val="clear" w:color="auto" w:fill="FFFFFF"/>
        </w:rPr>
        <w:t>__name__</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47</w:t>
      </w:r>
      <w:r>
        <w:rPr>
          <w:rStyle w:val="HTML1"/>
          <w:color w:val="000000"/>
          <w:shd w:val="clear" w:color="auto" w:fill="FFFFFF"/>
        </w:rPr>
        <w:t xml:space="preserve"> LOAD_CONST               </w:t>
      </w:r>
      <w:r>
        <w:rPr>
          <w:rStyle w:val="hljs-number"/>
          <w:color w:val="000000"/>
          <w:shd w:val="clear" w:color="auto" w:fill="FFFFFF"/>
        </w:rPr>
        <w:t>6</w:t>
      </w:r>
      <w:r>
        <w:rPr>
          <w:rStyle w:val="HTML1"/>
          <w:color w:val="000000"/>
          <w:shd w:val="clear" w:color="auto" w:fill="FFFFFF"/>
        </w:rPr>
        <w:t xml:space="preserve"> (</w:t>
      </w:r>
      <w:proofErr w:type="spellStart"/>
      <w:r>
        <w:rPr>
          <w:rStyle w:val="hljs-name"/>
          <w:color w:val="0000FF"/>
          <w:shd w:val="clear" w:color="auto" w:fill="FFFFFF"/>
        </w:rPr>
        <w:t>u</w:t>
      </w:r>
      <w:r>
        <w:rPr>
          <w:rStyle w:val="HTML1"/>
          <w:color w:val="000000"/>
          <w:shd w:val="clear" w:color="auto" w:fill="FFFFFF"/>
        </w:rPr>
        <w:t>'__main</w:t>
      </w:r>
      <w:proofErr w:type="spellEnd"/>
      <w:r>
        <w:rPr>
          <w:rStyle w:val="HTML1"/>
          <w:color w:val="000000"/>
          <w:shd w:val="clear" w:color="auto" w:fill="FFFFFF"/>
        </w:rPr>
        <w:t>__')</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50</w:t>
      </w:r>
      <w:r>
        <w:rPr>
          <w:rStyle w:val="HTML1"/>
          <w:color w:val="000000"/>
          <w:shd w:val="clear" w:color="auto" w:fill="FFFFFF"/>
        </w:rPr>
        <w:t xml:space="preserve"> COMPARE_OP               </w:t>
      </w:r>
      <w:r>
        <w:rPr>
          <w:rStyle w:val="hljs-number"/>
          <w:color w:val="000000"/>
          <w:shd w:val="clear" w:color="auto" w:fill="FFFFFF"/>
        </w:rPr>
        <w:t>2</w:t>
      </w:r>
      <w:r>
        <w:rPr>
          <w:rStyle w:val="HTML1"/>
          <w:color w:val="000000"/>
          <w:shd w:val="clear" w:color="auto" w:fill="FFFFFF"/>
        </w:rPr>
        <w:t xml:space="preserve"> (</w:t>
      </w:r>
      <w:r>
        <w:rPr>
          <w:rStyle w:val="hljs-name"/>
          <w:color w:val="0000FF"/>
          <w:shd w:val="clear" w:color="auto" w:fill="FFFFFF"/>
        </w:rPr>
        <w:t>==</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53</w:t>
      </w:r>
      <w:r>
        <w:rPr>
          <w:rStyle w:val="HTML1"/>
          <w:color w:val="000000"/>
          <w:shd w:val="clear" w:color="auto" w:fill="FFFFFF"/>
        </w:rPr>
        <w:t xml:space="preserve"> POP_JUMP_IF_FALSE       </w:t>
      </w:r>
      <w:r>
        <w:rPr>
          <w:rStyle w:val="hljs-number"/>
          <w:color w:val="000000"/>
          <w:shd w:val="clear" w:color="auto" w:fill="FFFFFF"/>
        </w:rPr>
        <w:t>82</w:t>
      </w:r>
    </w:p>
    <w:p w:rsidR="001736A9" w:rsidRDefault="001736A9" w:rsidP="001736A9">
      <w:pPr>
        <w:pStyle w:val="HTML"/>
        <w:wordWrap w:val="0"/>
        <w:spacing w:beforeAutospacing="1" w:afterAutospacing="1"/>
        <w:rPr>
          <w:rStyle w:val="HTML1"/>
          <w:color w:val="000000"/>
          <w:shd w:val="clear" w:color="auto" w:fill="FFFFFF"/>
        </w:rPr>
      </w:pP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14</w:t>
      </w:r>
      <w:r>
        <w:rPr>
          <w:rStyle w:val="HTML1"/>
          <w:color w:val="000000"/>
          <w:shd w:val="clear" w:color="auto" w:fill="FFFFFF"/>
        </w:rPr>
        <w:t xml:space="preserve">          </w:t>
      </w:r>
      <w:r>
        <w:rPr>
          <w:rStyle w:val="hljs-number"/>
          <w:color w:val="000000"/>
          <w:shd w:val="clear" w:color="auto" w:fill="FFFFFF"/>
        </w:rPr>
        <w:t>56</w:t>
      </w:r>
      <w:r>
        <w:rPr>
          <w:rStyle w:val="HTML1"/>
          <w:color w:val="000000"/>
          <w:shd w:val="clear" w:color="auto" w:fill="FFFFFF"/>
        </w:rPr>
        <w:t xml:space="preserve"> LOAD_NAME                </w:t>
      </w:r>
      <w:r>
        <w:rPr>
          <w:rStyle w:val="hljs-number"/>
          <w:color w:val="000000"/>
          <w:shd w:val="clear" w:color="auto" w:fill="FFFFFF"/>
        </w:rPr>
        <w:t>2</w:t>
      </w:r>
      <w:r>
        <w:rPr>
          <w:rStyle w:val="HTML1"/>
          <w:color w:val="000000"/>
          <w:shd w:val="clear" w:color="auto" w:fill="FFFFFF"/>
        </w:rPr>
        <w:t xml:space="preserve"> (</w:t>
      </w:r>
      <w:proofErr w:type="spellStart"/>
      <w:r>
        <w:rPr>
          <w:rStyle w:val="hljs-name"/>
          <w:color w:val="0000FF"/>
          <w:shd w:val="clear" w:color="auto" w:fill="FFFFFF"/>
        </w:rPr>
        <w:t>func</w:t>
      </w:r>
      <w:proofErr w:type="spellEnd"/>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59</w:t>
      </w:r>
      <w:r>
        <w:rPr>
          <w:rStyle w:val="HTML1"/>
          <w:color w:val="000000"/>
          <w:shd w:val="clear" w:color="auto" w:fill="FFFFFF"/>
        </w:rPr>
        <w:t xml:space="preserve"> CALL_FUNCTION            </w:t>
      </w:r>
      <w:r>
        <w:rPr>
          <w:rStyle w:val="hljs-number"/>
          <w:color w:val="000000"/>
          <w:shd w:val="clear" w:color="auto" w:fill="FFFFFF"/>
        </w:rPr>
        <w:t>0</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gramStart"/>
      <w:r>
        <w:rPr>
          <w:rStyle w:val="hljs-number"/>
          <w:color w:val="000000"/>
          <w:shd w:val="clear" w:color="auto" w:fill="FFFFFF"/>
        </w:rPr>
        <w:t>62</w:t>
      </w:r>
      <w:proofErr w:type="gramEnd"/>
      <w:r>
        <w:rPr>
          <w:rStyle w:val="HTML1"/>
          <w:color w:val="000000"/>
          <w:shd w:val="clear" w:color="auto" w:fill="FFFFFF"/>
        </w:rPr>
        <w:t xml:space="preserve"> POP_TOP             </w:t>
      </w:r>
    </w:p>
    <w:p w:rsidR="001736A9" w:rsidRDefault="001736A9" w:rsidP="001736A9">
      <w:pPr>
        <w:pStyle w:val="HTML"/>
        <w:wordWrap w:val="0"/>
        <w:spacing w:beforeAutospacing="1" w:afterAutospacing="1"/>
        <w:rPr>
          <w:rStyle w:val="HTML1"/>
          <w:color w:val="000000"/>
          <w:shd w:val="clear" w:color="auto" w:fill="FFFFFF"/>
        </w:rPr>
      </w:pP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15</w:t>
      </w:r>
      <w:r>
        <w:rPr>
          <w:rStyle w:val="HTML1"/>
          <w:color w:val="000000"/>
          <w:shd w:val="clear" w:color="auto" w:fill="FFFFFF"/>
        </w:rPr>
        <w:t xml:space="preserve">          </w:t>
      </w:r>
      <w:r>
        <w:rPr>
          <w:rStyle w:val="hljs-number"/>
          <w:color w:val="000000"/>
          <w:shd w:val="clear" w:color="auto" w:fill="FFFFFF"/>
        </w:rPr>
        <w:t>63</w:t>
      </w:r>
      <w:r>
        <w:rPr>
          <w:rStyle w:val="HTML1"/>
          <w:color w:val="000000"/>
          <w:shd w:val="clear" w:color="auto" w:fill="FFFFFF"/>
        </w:rPr>
        <w:t xml:space="preserve"> LOAD_NAME                </w:t>
      </w:r>
      <w:r>
        <w:rPr>
          <w:rStyle w:val="hljs-number"/>
          <w:color w:val="000000"/>
          <w:shd w:val="clear" w:color="auto" w:fill="FFFFFF"/>
        </w:rPr>
        <w:t>0</w:t>
      </w:r>
      <w:r>
        <w:rPr>
          <w:rStyle w:val="HTML1"/>
          <w:color w:val="000000"/>
          <w:shd w:val="clear" w:color="auto" w:fill="FFFFFF"/>
        </w:rPr>
        <w:t xml:space="preserve"> (</w:t>
      </w:r>
      <w:r>
        <w:rPr>
          <w:rStyle w:val="hljs-name"/>
          <w:color w:val="0000FF"/>
          <w:shd w:val="clear" w:color="auto" w:fill="FFFFFF"/>
        </w:rPr>
        <w:t>foo</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66</w:t>
      </w:r>
      <w:r>
        <w:rPr>
          <w:rStyle w:val="HTML1"/>
          <w:color w:val="000000"/>
          <w:shd w:val="clear" w:color="auto" w:fill="FFFFFF"/>
        </w:rPr>
        <w:t xml:space="preserve"> LOAD_ATTR                </w:t>
      </w:r>
      <w:r>
        <w:rPr>
          <w:rStyle w:val="hljs-number"/>
          <w:color w:val="000000"/>
          <w:shd w:val="clear" w:color="auto" w:fill="FFFFFF"/>
        </w:rPr>
        <w:t>4</w:t>
      </w:r>
      <w:r>
        <w:rPr>
          <w:rStyle w:val="HTML1"/>
          <w:color w:val="000000"/>
          <w:shd w:val="clear" w:color="auto" w:fill="FFFFFF"/>
        </w:rPr>
        <w:t xml:space="preserve"> (</w:t>
      </w:r>
      <w:r>
        <w:rPr>
          <w:rStyle w:val="hljs-name"/>
          <w:color w:val="0000FF"/>
          <w:shd w:val="clear" w:color="auto" w:fill="FFFFFF"/>
        </w:rPr>
        <w:t>add</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69</w:t>
      </w:r>
      <w:r>
        <w:rPr>
          <w:rStyle w:val="HTML1"/>
          <w:color w:val="000000"/>
          <w:shd w:val="clear" w:color="auto" w:fill="FFFFFF"/>
        </w:rPr>
        <w:t xml:space="preserve"> LOAD_CONST               </w:t>
      </w:r>
      <w:r>
        <w:rPr>
          <w:rStyle w:val="hljs-number"/>
          <w:color w:val="000000"/>
          <w:shd w:val="clear" w:color="auto" w:fill="FFFFFF"/>
        </w:rPr>
        <w:t>2</w:t>
      </w:r>
      <w:r>
        <w:rPr>
          <w:rStyle w:val="HTML1"/>
          <w:color w:val="000000"/>
          <w:shd w:val="clear" w:color="auto" w:fill="FFFFFF"/>
        </w:rPr>
        <w:t xml:space="preserve"> (</w:t>
      </w:r>
      <w:r>
        <w:rPr>
          <w:rStyle w:val="hljs-number"/>
          <w:color w:val="000000"/>
          <w:shd w:val="clear" w:color="auto" w:fill="FFFFFF"/>
        </w:rPr>
        <w:t>1</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72</w:t>
      </w:r>
      <w:r>
        <w:rPr>
          <w:rStyle w:val="HTML1"/>
          <w:color w:val="000000"/>
          <w:shd w:val="clear" w:color="auto" w:fill="FFFFFF"/>
        </w:rPr>
        <w:t xml:space="preserve"> LOAD_CONST               </w:t>
      </w:r>
      <w:r>
        <w:rPr>
          <w:rStyle w:val="hljs-number"/>
          <w:color w:val="000000"/>
          <w:shd w:val="clear" w:color="auto" w:fill="FFFFFF"/>
        </w:rPr>
        <w:t>7</w:t>
      </w:r>
      <w:r>
        <w:rPr>
          <w:rStyle w:val="HTML1"/>
          <w:color w:val="000000"/>
          <w:shd w:val="clear" w:color="auto" w:fill="FFFFFF"/>
        </w:rPr>
        <w:t xml:space="preserve"> (</w:t>
      </w:r>
      <w:r>
        <w:rPr>
          <w:rStyle w:val="hljs-number"/>
          <w:color w:val="000000"/>
          <w:shd w:val="clear" w:color="auto" w:fill="FFFFFF"/>
        </w:rPr>
        <w:t>2</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75</w:t>
      </w:r>
      <w:r>
        <w:rPr>
          <w:rStyle w:val="HTML1"/>
          <w:color w:val="000000"/>
          <w:shd w:val="clear" w:color="auto" w:fill="FFFFFF"/>
        </w:rPr>
        <w:t xml:space="preserve"> CALL_FUNCTION            </w:t>
      </w:r>
      <w:r>
        <w:rPr>
          <w:rStyle w:val="hljs-number"/>
          <w:color w:val="000000"/>
          <w:shd w:val="clear" w:color="auto" w:fill="FFFFFF"/>
        </w:rPr>
        <w:t>2</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gramStart"/>
      <w:r>
        <w:rPr>
          <w:rStyle w:val="hljs-number"/>
          <w:color w:val="000000"/>
          <w:shd w:val="clear" w:color="auto" w:fill="FFFFFF"/>
        </w:rPr>
        <w:t>78</w:t>
      </w:r>
      <w:proofErr w:type="gramEnd"/>
      <w:r>
        <w:rPr>
          <w:rStyle w:val="HTML1"/>
          <w:color w:val="000000"/>
          <w:shd w:val="clear" w:color="auto" w:fill="FFFFFF"/>
        </w:rPr>
        <w:t xml:space="preserve"> POP_TOP             </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number"/>
          <w:color w:val="000000"/>
          <w:shd w:val="clear" w:color="auto" w:fill="FFFFFF"/>
        </w:rPr>
        <w:t>79</w:t>
      </w:r>
      <w:r>
        <w:rPr>
          <w:rStyle w:val="HTML1"/>
          <w:color w:val="000000"/>
          <w:shd w:val="clear" w:color="auto" w:fill="FFFFFF"/>
        </w:rPr>
        <w:t xml:space="preserve"> JUMP_FORWARD             </w:t>
      </w:r>
      <w:r>
        <w:rPr>
          <w:rStyle w:val="hljs-number"/>
          <w:color w:val="000000"/>
          <w:shd w:val="clear" w:color="auto" w:fill="FFFFFF"/>
        </w:rPr>
        <w:t>0</w:t>
      </w:r>
      <w:r>
        <w:rPr>
          <w:rStyle w:val="HTML1"/>
          <w:color w:val="000000"/>
          <w:shd w:val="clear" w:color="auto" w:fill="FFFFFF"/>
        </w:rPr>
        <w:t xml:space="preserve"> (</w:t>
      </w:r>
      <w:r>
        <w:rPr>
          <w:rStyle w:val="hljs-name"/>
          <w:color w:val="0000FF"/>
          <w:shd w:val="clear" w:color="auto" w:fill="FFFFFF"/>
        </w:rPr>
        <w:t>to</w:t>
      </w:r>
      <w:r>
        <w:rPr>
          <w:rStyle w:val="HTML1"/>
          <w:color w:val="000000"/>
          <w:shd w:val="clear" w:color="auto" w:fill="FFFFFF"/>
        </w:rPr>
        <w:t xml:space="preserve"> </w:t>
      </w:r>
      <w:r>
        <w:rPr>
          <w:rStyle w:val="hljs-number"/>
          <w:color w:val="000000"/>
          <w:shd w:val="clear" w:color="auto" w:fill="FFFFFF"/>
        </w:rPr>
        <w:t>82</w:t>
      </w:r>
      <w:r>
        <w:rPr>
          <w:rStyle w:val="HTML1"/>
          <w:color w:val="000000"/>
          <w:shd w:val="clear" w:color="auto" w:fill="FFFFFF"/>
        </w:rPr>
        <w:t>)</w:t>
      </w:r>
    </w:p>
    <w:p w:rsidR="001736A9" w:rsidRDefault="001736A9" w:rsidP="001736A9">
      <w:pPr>
        <w:pStyle w:val="HTML"/>
        <w:wordWrap w:val="0"/>
        <w:spacing w:beforeAutospacing="1" w:afterAutospacing="1"/>
        <w:rPr>
          <w:rStyle w:val="HTML1"/>
          <w:color w:val="000000"/>
          <w:shd w:val="clear" w:color="auto" w:fill="FFFFFF"/>
        </w:rPr>
      </w:pPr>
      <w:r>
        <w:rPr>
          <w:rStyle w:val="HTML1"/>
          <w:color w:val="000000"/>
          <w:shd w:val="clear" w:color="auto" w:fill="FFFFFF"/>
        </w:rPr>
        <w:t xml:space="preserve">        &gt;&gt;   </w:t>
      </w:r>
      <w:r>
        <w:rPr>
          <w:rStyle w:val="hljs-number"/>
          <w:color w:val="000000"/>
          <w:shd w:val="clear" w:color="auto" w:fill="FFFFFF"/>
        </w:rPr>
        <w:t>82</w:t>
      </w:r>
      <w:r>
        <w:rPr>
          <w:rStyle w:val="HTML1"/>
          <w:color w:val="000000"/>
          <w:shd w:val="clear" w:color="auto" w:fill="FFFFFF"/>
        </w:rPr>
        <w:t xml:space="preserve"> LOAD_CONST               </w:t>
      </w:r>
      <w:r>
        <w:rPr>
          <w:rStyle w:val="hljs-number"/>
          <w:color w:val="000000"/>
          <w:shd w:val="clear" w:color="auto" w:fill="FFFFFF"/>
        </w:rPr>
        <w:t>1</w:t>
      </w:r>
      <w:r>
        <w:rPr>
          <w:rStyle w:val="HTML1"/>
          <w:color w:val="000000"/>
          <w:shd w:val="clear" w:color="auto" w:fill="FFFFFF"/>
        </w:rPr>
        <w:t xml:space="preserve"> (</w:t>
      </w:r>
      <w:r>
        <w:rPr>
          <w:rStyle w:val="hljs-name"/>
          <w:color w:val="0000FF"/>
          <w:shd w:val="clear" w:color="auto" w:fill="FFFFFF"/>
        </w:rPr>
        <w:t>None</w:t>
      </w:r>
      <w:r>
        <w:rPr>
          <w:rStyle w:val="HTML1"/>
          <w:color w:val="000000"/>
          <w:shd w:val="clear" w:color="auto" w:fill="FFFFFF"/>
        </w:rPr>
        <w:t>)</w:t>
      </w:r>
    </w:p>
    <w:p w:rsidR="001736A9" w:rsidRDefault="001736A9" w:rsidP="001736A9">
      <w:pPr>
        <w:pStyle w:val="HTML"/>
        <w:wordWrap w:val="0"/>
        <w:rPr>
          <w:rFonts w:ascii="Consolas" w:hAnsi="Consolas"/>
          <w:color w:val="333333"/>
        </w:rPr>
      </w:pPr>
      <w:r>
        <w:rPr>
          <w:rStyle w:val="HTML1"/>
          <w:color w:val="000000"/>
          <w:shd w:val="clear" w:color="auto" w:fill="FFFFFF"/>
        </w:rPr>
        <w:t xml:space="preserve">             </w:t>
      </w:r>
      <w:proofErr w:type="gramStart"/>
      <w:r>
        <w:rPr>
          <w:rStyle w:val="hljs-number"/>
          <w:color w:val="000000"/>
          <w:shd w:val="clear" w:color="auto" w:fill="FFFFFF"/>
        </w:rPr>
        <w:t>85</w:t>
      </w:r>
      <w:proofErr w:type="gramEnd"/>
      <w:r>
        <w:rPr>
          <w:rStyle w:val="HTML1"/>
          <w:color w:val="000000"/>
          <w:shd w:val="clear" w:color="auto" w:fill="FFFFFF"/>
        </w:rPr>
        <w:t xml:space="preserve"> RETURN_VALUE        </w:t>
      </w:r>
    </w:p>
    <w:p w:rsidR="008D68DC" w:rsidRDefault="008D68DC" w:rsidP="008D68D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2.5 Python </w:t>
      </w:r>
      <w:r>
        <w:rPr>
          <w:rFonts w:ascii="Helvetica" w:hAnsi="Helvetica" w:cs="Helvetica"/>
          <w:color w:val="111111"/>
          <w:sz w:val="24"/>
          <w:szCs w:val="24"/>
        </w:rPr>
        <w:t>虚拟机</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demo.py </w:t>
      </w:r>
      <w:r>
        <w:rPr>
          <w:rFonts w:ascii="Helvetica" w:hAnsi="Helvetica" w:cs="Helvetica"/>
          <w:color w:val="111111"/>
        </w:rPr>
        <w:t>被编译后，接下来的工作就交由</w:t>
      </w:r>
      <w:r>
        <w:rPr>
          <w:rFonts w:ascii="Helvetica" w:hAnsi="Helvetica" w:cs="Helvetica"/>
          <w:color w:val="111111"/>
        </w:rPr>
        <w:t xml:space="preserve"> Python </w:t>
      </w:r>
      <w:r>
        <w:rPr>
          <w:rFonts w:ascii="Helvetica" w:hAnsi="Helvetica" w:cs="Helvetica"/>
          <w:color w:val="111111"/>
        </w:rPr>
        <w:t>虚拟机来执行字节码指令了。</w:t>
      </w:r>
      <w:r>
        <w:rPr>
          <w:rFonts w:ascii="Helvetica" w:hAnsi="Helvetica" w:cs="Helvetica"/>
          <w:color w:val="111111"/>
        </w:rPr>
        <w:t xml:space="preserve">Python </w:t>
      </w:r>
      <w:r>
        <w:rPr>
          <w:rFonts w:ascii="Helvetica" w:hAnsi="Helvetica" w:cs="Helvetica"/>
          <w:color w:val="111111"/>
        </w:rPr>
        <w:t>虚拟机会从编译得到的</w:t>
      </w:r>
      <w:r>
        <w:rPr>
          <w:rFonts w:ascii="Helvetica" w:hAnsi="Helvetica" w:cs="Helvetica"/>
          <w:color w:val="111111"/>
        </w:rPr>
        <w:t xml:space="preserve"> </w:t>
      </w:r>
      <w:proofErr w:type="spellStart"/>
      <w:r>
        <w:rPr>
          <w:rFonts w:ascii="Helvetica" w:hAnsi="Helvetica" w:cs="Helvetica"/>
          <w:color w:val="111111"/>
        </w:rPr>
        <w:t>PyCodeObject</w:t>
      </w:r>
      <w:proofErr w:type="spellEnd"/>
      <w:r>
        <w:rPr>
          <w:rFonts w:ascii="Helvetica" w:hAnsi="Helvetica" w:cs="Helvetica"/>
          <w:color w:val="111111"/>
        </w:rPr>
        <w:t xml:space="preserve"> </w:t>
      </w:r>
      <w:r>
        <w:rPr>
          <w:rFonts w:ascii="Helvetica" w:hAnsi="Helvetica" w:cs="Helvetica"/>
          <w:color w:val="111111"/>
        </w:rPr>
        <w:t>对象中依次读入每一条字节码指令，并在当前的</w:t>
      </w:r>
      <w:r>
        <w:rPr>
          <w:rStyle w:val="HTML1"/>
          <w:color w:val="C7254E"/>
        </w:rPr>
        <w:t>上下文环境</w:t>
      </w:r>
      <w:r>
        <w:rPr>
          <w:rFonts w:ascii="Helvetica" w:hAnsi="Helvetica" w:cs="Helvetica"/>
          <w:color w:val="111111"/>
        </w:rPr>
        <w:t>中执行这条字节码指令。我们的程序就是通过这样循环往复的过程才得以执行。</w:t>
      </w:r>
    </w:p>
    <w:p w:rsidR="008D68DC" w:rsidRDefault="008D68DC" w:rsidP="008D68D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2.6 import </w:t>
      </w:r>
      <w:r>
        <w:rPr>
          <w:rFonts w:ascii="Helvetica" w:hAnsi="Helvetica" w:cs="Helvetica"/>
          <w:color w:val="111111"/>
          <w:sz w:val="24"/>
          <w:szCs w:val="24"/>
        </w:rPr>
        <w:t>指令</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lastRenderedPageBreak/>
        <w:t xml:space="preserve">demo.py </w:t>
      </w:r>
      <w:r>
        <w:rPr>
          <w:rFonts w:ascii="Helvetica" w:hAnsi="Helvetica" w:cs="Helvetica"/>
          <w:color w:val="111111"/>
        </w:rPr>
        <w:t>的第一行代码是</w:t>
      </w:r>
      <w:r>
        <w:rPr>
          <w:rFonts w:ascii="Helvetica" w:hAnsi="Helvetica" w:cs="Helvetica"/>
          <w:color w:val="111111"/>
        </w:rPr>
        <w:t> </w:t>
      </w:r>
      <w:r>
        <w:rPr>
          <w:rStyle w:val="HTML1"/>
          <w:color w:val="C7254E"/>
        </w:rPr>
        <w:t>import foo</w:t>
      </w:r>
      <w:r>
        <w:rPr>
          <w:rFonts w:ascii="Helvetica" w:hAnsi="Helvetica" w:cs="Helvetica"/>
          <w:color w:val="111111"/>
        </w:rPr>
        <w:t>。</w:t>
      </w:r>
      <w:r>
        <w:rPr>
          <w:rFonts w:ascii="Helvetica" w:hAnsi="Helvetica" w:cs="Helvetica"/>
          <w:color w:val="111111"/>
        </w:rPr>
        <w:t xml:space="preserve">import </w:t>
      </w:r>
      <w:r>
        <w:rPr>
          <w:rFonts w:ascii="Helvetica" w:hAnsi="Helvetica" w:cs="Helvetica"/>
          <w:color w:val="111111"/>
        </w:rPr>
        <w:t>指令用来载入一个模块，另外一个载入模块的方法是</w:t>
      </w:r>
      <w:r>
        <w:rPr>
          <w:rFonts w:ascii="Helvetica" w:hAnsi="Helvetica" w:cs="Helvetica"/>
          <w:color w:val="111111"/>
        </w:rPr>
        <w:t> </w:t>
      </w:r>
      <w:r>
        <w:rPr>
          <w:rStyle w:val="HTML1"/>
          <w:color w:val="C7254E"/>
        </w:rPr>
        <w:t xml:space="preserve">from xx import </w:t>
      </w:r>
      <w:proofErr w:type="spellStart"/>
      <w:r>
        <w:rPr>
          <w:rStyle w:val="HTML1"/>
          <w:color w:val="C7254E"/>
        </w:rPr>
        <w:t>yy</w:t>
      </w:r>
      <w:proofErr w:type="spellEnd"/>
      <w:r>
        <w:rPr>
          <w:rFonts w:ascii="Helvetica" w:hAnsi="Helvetica" w:cs="Helvetica"/>
          <w:color w:val="111111"/>
        </w:rPr>
        <w:t>。用</w:t>
      </w:r>
      <w:r>
        <w:rPr>
          <w:rFonts w:ascii="Helvetica" w:hAnsi="Helvetica" w:cs="Helvetica"/>
          <w:color w:val="111111"/>
        </w:rPr>
        <w:t xml:space="preserve"> from </w:t>
      </w:r>
      <w:r>
        <w:rPr>
          <w:rFonts w:ascii="Helvetica" w:hAnsi="Helvetica" w:cs="Helvetica"/>
          <w:color w:val="111111"/>
        </w:rPr>
        <w:t>语句的好处是，可以只复制需要的符号变量到当前的命名空间中（关于命名空间将在后面介绍）。</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前文提到，当已经存在</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文件时，就可以直接载入而省去编译过程。但是代码文件的内容会更新，如何保证更新后能重新编译而不入旧的</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文件呢。答案就在</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文件中存储的</w:t>
      </w:r>
      <w:r>
        <w:rPr>
          <w:rStyle w:val="HTML1"/>
          <w:color w:val="C7254E"/>
        </w:rPr>
        <w:t>创建时间信息</w:t>
      </w:r>
      <w:r>
        <w:rPr>
          <w:rFonts w:ascii="Helvetica" w:hAnsi="Helvetica" w:cs="Helvetica"/>
          <w:color w:val="111111"/>
        </w:rPr>
        <w:t>。当执行</w:t>
      </w:r>
      <w:r>
        <w:rPr>
          <w:rFonts w:ascii="Helvetica" w:hAnsi="Helvetica" w:cs="Helvetica"/>
          <w:color w:val="111111"/>
        </w:rPr>
        <w:t xml:space="preserve"> import </w:t>
      </w:r>
      <w:r>
        <w:rPr>
          <w:rFonts w:ascii="Helvetica" w:hAnsi="Helvetica" w:cs="Helvetica"/>
          <w:color w:val="111111"/>
        </w:rPr>
        <w:t>指令的时候，如果已存在</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w:t>
      </w:r>
      <w:r>
        <w:rPr>
          <w:rFonts w:ascii="Helvetica" w:hAnsi="Helvetica" w:cs="Helvetica"/>
          <w:color w:val="111111"/>
        </w:rPr>
        <w:t xml:space="preserve">Python </w:t>
      </w:r>
      <w:r>
        <w:rPr>
          <w:rFonts w:ascii="Helvetica" w:hAnsi="Helvetica" w:cs="Helvetica"/>
          <w:color w:val="111111"/>
        </w:rPr>
        <w:t>会检查创建时间是否晚于代码文件的修改时间，这样就能判断是否需要重新编译，还是直接载入了。如果不存在</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文件，就会先将</w:t>
      </w:r>
      <w:r>
        <w:rPr>
          <w:rFonts w:ascii="Helvetica" w:hAnsi="Helvetica" w:cs="Helvetica"/>
          <w:color w:val="111111"/>
        </w:rPr>
        <w:t xml:space="preserve"> </w:t>
      </w:r>
      <w:proofErr w:type="spellStart"/>
      <w:r>
        <w:rPr>
          <w:rFonts w:ascii="Helvetica" w:hAnsi="Helvetica" w:cs="Helvetica"/>
          <w:color w:val="111111"/>
        </w:rPr>
        <w:t>py</w:t>
      </w:r>
      <w:proofErr w:type="spellEnd"/>
      <w:r>
        <w:rPr>
          <w:rFonts w:ascii="Helvetica" w:hAnsi="Helvetica" w:cs="Helvetica"/>
          <w:color w:val="111111"/>
        </w:rPr>
        <w:t xml:space="preserve"> </w:t>
      </w:r>
      <w:r>
        <w:rPr>
          <w:rFonts w:ascii="Helvetica" w:hAnsi="Helvetica" w:cs="Helvetica"/>
          <w:color w:val="111111"/>
        </w:rPr>
        <w:t>文件编译。</w:t>
      </w:r>
    </w:p>
    <w:p w:rsidR="008D68DC" w:rsidRDefault="008D68DC" w:rsidP="008D68D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2.7 </w:t>
      </w:r>
      <w:r>
        <w:rPr>
          <w:rFonts w:ascii="Helvetica" w:hAnsi="Helvetica" w:cs="Helvetica"/>
          <w:color w:val="111111"/>
          <w:sz w:val="24"/>
          <w:szCs w:val="24"/>
        </w:rPr>
        <w:t>绝对引入和相对引入</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前文已经介绍了</w:t>
      </w:r>
      <w:r>
        <w:rPr>
          <w:rFonts w:ascii="Helvetica" w:hAnsi="Helvetica" w:cs="Helvetica"/>
          <w:color w:val="111111"/>
        </w:rPr>
        <w:t> </w:t>
      </w:r>
      <w:r>
        <w:rPr>
          <w:rStyle w:val="HTML1"/>
          <w:color w:val="C7254E"/>
        </w:rPr>
        <w:t>import foo</w:t>
      </w:r>
      <w:r>
        <w:rPr>
          <w:rFonts w:ascii="Helvetica" w:hAnsi="Helvetica" w:cs="Helvetica"/>
          <w:color w:val="111111"/>
        </w:rPr>
        <w:t> </w:t>
      </w:r>
      <w:r>
        <w:rPr>
          <w:rFonts w:ascii="Helvetica" w:hAnsi="Helvetica" w:cs="Helvetica"/>
          <w:color w:val="111111"/>
        </w:rPr>
        <w:t>这行代码。这里隐含了一个问题，就是</w:t>
      </w:r>
      <w:r>
        <w:rPr>
          <w:rFonts w:ascii="Helvetica" w:hAnsi="Helvetica" w:cs="Helvetica"/>
          <w:color w:val="111111"/>
        </w:rPr>
        <w:t> </w:t>
      </w:r>
      <w:r>
        <w:rPr>
          <w:rStyle w:val="HTML1"/>
          <w:color w:val="C7254E"/>
        </w:rPr>
        <w:t>foo</w:t>
      </w:r>
      <w:r>
        <w:rPr>
          <w:rFonts w:ascii="Helvetica" w:hAnsi="Helvetica" w:cs="Helvetica"/>
          <w:color w:val="111111"/>
        </w:rPr>
        <w:t> </w:t>
      </w:r>
      <w:r>
        <w:rPr>
          <w:rFonts w:ascii="Helvetica" w:hAnsi="Helvetica" w:cs="Helvetica"/>
          <w:color w:val="111111"/>
        </w:rPr>
        <w:t>是什么，如何找到</w:t>
      </w:r>
      <w:r>
        <w:rPr>
          <w:rFonts w:ascii="Helvetica" w:hAnsi="Helvetica" w:cs="Helvetica"/>
          <w:color w:val="111111"/>
        </w:rPr>
        <w:t> </w:t>
      </w:r>
      <w:r>
        <w:rPr>
          <w:rStyle w:val="HTML1"/>
          <w:color w:val="C7254E"/>
        </w:rPr>
        <w:t>foo</w:t>
      </w:r>
      <w:r>
        <w:rPr>
          <w:rFonts w:ascii="Helvetica" w:hAnsi="Helvetica" w:cs="Helvetica"/>
          <w:color w:val="111111"/>
        </w:rPr>
        <w:t>。这就属于</w:t>
      </w:r>
      <w:r>
        <w:rPr>
          <w:rFonts w:ascii="Helvetica" w:hAnsi="Helvetica" w:cs="Helvetica"/>
          <w:color w:val="111111"/>
        </w:rPr>
        <w:t xml:space="preserve"> Python </w:t>
      </w:r>
      <w:r>
        <w:rPr>
          <w:rFonts w:ascii="Helvetica" w:hAnsi="Helvetica" w:cs="Helvetica"/>
          <w:color w:val="111111"/>
        </w:rPr>
        <w:t>的模块引入规则，这里不展开介绍，可以参考</w:t>
      </w:r>
      <w:r>
        <w:rPr>
          <w:rFonts w:ascii="Helvetica" w:hAnsi="Helvetica" w:cs="Helvetica"/>
          <w:color w:val="111111"/>
        </w:rPr>
        <w:t> </w:t>
      </w:r>
      <w:hyperlink r:id="rId5" w:history="1">
        <w:r>
          <w:rPr>
            <w:rStyle w:val="a4"/>
            <w:rFonts w:ascii="Helvetica" w:hAnsi="Helvetica" w:cs="Helvetica"/>
            <w:color w:val="2080DF"/>
          </w:rPr>
          <w:t>pep-0328</w:t>
        </w:r>
      </w:hyperlink>
      <w:r>
        <w:rPr>
          <w:rFonts w:ascii="Helvetica" w:hAnsi="Helvetica" w:cs="Helvetica"/>
          <w:color w:val="111111"/>
        </w:rPr>
        <w:t>。</w:t>
      </w:r>
    </w:p>
    <w:p w:rsidR="008D68DC" w:rsidRDefault="008D68DC" w:rsidP="008D68D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2.8 </w:t>
      </w:r>
      <w:r>
        <w:rPr>
          <w:rFonts w:ascii="Helvetica" w:hAnsi="Helvetica" w:cs="Helvetica"/>
          <w:color w:val="111111"/>
          <w:sz w:val="24"/>
          <w:szCs w:val="24"/>
        </w:rPr>
        <w:t>赋值语句</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接下来，执行到</w:t>
      </w:r>
      <w:r>
        <w:rPr>
          <w:rFonts w:ascii="Helvetica" w:hAnsi="Helvetica" w:cs="Helvetica"/>
          <w:color w:val="111111"/>
        </w:rPr>
        <w:t> </w:t>
      </w:r>
      <w:r>
        <w:rPr>
          <w:rStyle w:val="HTML1"/>
          <w:color w:val="C7254E"/>
        </w:rPr>
        <w:t>a = [1, 'python']</w:t>
      </w:r>
      <w:r>
        <w:rPr>
          <w:rFonts w:ascii="Helvetica" w:hAnsi="Helvetica" w:cs="Helvetica"/>
          <w:color w:val="111111"/>
        </w:rPr>
        <w:t>，这是一条赋值语句，定义了一个变量</w:t>
      </w:r>
      <w:r>
        <w:rPr>
          <w:rFonts w:ascii="Helvetica" w:hAnsi="Helvetica" w:cs="Helvetica"/>
          <w:color w:val="111111"/>
        </w:rPr>
        <w:t xml:space="preserve"> a</w:t>
      </w:r>
      <w:r>
        <w:rPr>
          <w:rFonts w:ascii="Helvetica" w:hAnsi="Helvetica" w:cs="Helvetica"/>
          <w:color w:val="111111"/>
        </w:rPr>
        <w:t>，它对应的值是</w:t>
      </w:r>
      <w:r>
        <w:rPr>
          <w:rFonts w:ascii="Helvetica" w:hAnsi="Helvetica" w:cs="Helvetica"/>
          <w:color w:val="111111"/>
        </w:rPr>
        <w:t xml:space="preserve"> [1, 'python']</w:t>
      </w:r>
      <w:r>
        <w:rPr>
          <w:rFonts w:ascii="Helvetica" w:hAnsi="Helvetica" w:cs="Helvetica"/>
          <w:color w:val="111111"/>
        </w:rPr>
        <w:t>。这里要解释一下，</w:t>
      </w:r>
      <w:hyperlink r:id="rId6" w:history="1">
        <w:r>
          <w:rPr>
            <w:rStyle w:val="a4"/>
            <w:rFonts w:ascii="Helvetica" w:hAnsi="Helvetica" w:cs="Helvetica"/>
            <w:color w:val="2080DF"/>
          </w:rPr>
          <w:t>变量</w:t>
        </w:r>
      </w:hyperlink>
      <w:r>
        <w:rPr>
          <w:rFonts w:ascii="Helvetica" w:hAnsi="Helvetica" w:cs="Helvetica"/>
          <w:color w:val="111111"/>
        </w:rPr>
        <w:t>是什么呢？</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按照</w:t>
      </w:r>
      <w:r>
        <w:rPr>
          <w:rFonts w:ascii="Helvetica" w:hAnsi="Helvetica" w:cs="Helvetica"/>
          <w:color w:val="111111"/>
        </w:rPr>
        <w:t>[</w:t>
      </w:r>
      <w:r>
        <w:rPr>
          <w:rFonts w:ascii="Helvetica" w:hAnsi="Helvetica" w:cs="Helvetica"/>
          <w:color w:val="111111"/>
        </w:rPr>
        <w:t>维基百科</w:t>
      </w:r>
      <w:r>
        <w:rPr>
          <w:rFonts w:ascii="Helvetica" w:hAnsi="Helvetica" w:cs="Helvetica"/>
          <w:color w:val="111111"/>
        </w:rPr>
        <w:t>]("</w:t>
      </w:r>
      <w:hyperlink r:id="rId7" w:history="1">
        <w:r>
          <w:rPr>
            <w:rStyle w:val="a4"/>
            <w:rFonts w:ascii="Helvetica" w:hAnsi="Helvetica" w:cs="Helvetica"/>
            <w:color w:val="2080DF"/>
          </w:rPr>
          <w:t>https://en.wikipedia.org/wiki/Variable_(computer_science</w:t>
        </w:r>
      </w:hyperlink>
      <w:r>
        <w:rPr>
          <w:rFonts w:ascii="Helvetica" w:hAnsi="Helvetica" w:cs="Helvetica"/>
          <w:color w:val="111111"/>
        </w:rPr>
        <w:t xml:space="preserve">") </w:t>
      </w:r>
      <w:r>
        <w:rPr>
          <w:rFonts w:ascii="Helvetica" w:hAnsi="Helvetica" w:cs="Helvetica"/>
          <w:color w:val="111111"/>
        </w:rPr>
        <w:t>的解释</w:t>
      </w:r>
    </w:p>
    <w:p w:rsidR="008D68DC" w:rsidRDefault="008D68DC" w:rsidP="008D68DC">
      <w:pPr>
        <w:pStyle w:val="a3"/>
        <w:shd w:val="clear" w:color="auto" w:fill="F8F8F8"/>
        <w:spacing w:before="150" w:beforeAutospacing="0" w:after="150" w:afterAutospacing="0"/>
        <w:rPr>
          <w:rFonts w:ascii="Helvetica" w:hAnsi="Helvetica" w:cs="Helvetica"/>
          <w:color w:val="111111"/>
          <w:sz w:val="21"/>
          <w:szCs w:val="21"/>
        </w:rPr>
      </w:pPr>
      <w:r>
        <w:rPr>
          <w:rFonts w:ascii="Helvetica" w:hAnsi="Helvetica" w:cs="Helvetica"/>
          <w:color w:val="111111"/>
          <w:sz w:val="21"/>
          <w:szCs w:val="21"/>
        </w:rPr>
        <w:t>变量是一个存储位置和一个关联的符号名字，这个存储位置包含了一些已知或未知的量或者信息。</w:t>
      </w:r>
    </w:p>
    <w:p w:rsidR="008D68DC" w:rsidRDefault="008D68DC" w:rsidP="008D68DC">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变量实际上是一个字符串的符号，用来关联一个存储在内存中的对象。在</w:t>
      </w:r>
      <w:r>
        <w:rPr>
          <w:rFonts w:ascii="Helvetica" w:hAnsi="Helvetica" w:cs="Helvetica"/>
          <w:color w:val="111111"/>
        </w:rPr>
        <w:t xml:space="preserve"> Python </w:t>
      </w:r>
      <w:r>
        <w:rPr>
          <w:rFonts w:ascii="Helvetica" w:hAnsi="Helvetica" w:cs="Helvetica"/>
          <w:color w:val="111111"/>
        </w:rPr>
        <w:t>中，会使用</w:t>
      </w:r>
      <w:r>
        <w:rPr>
          <w:rFonts w:ascii="Helvetica" w:hAnsi="Helvetica" w:cs="Helvetica"/>
          <w:color w:val="111111"/>
        </w:rPr>
        <w:t xml:space="preserve"> </w:t>
      </w:r>
      <w:proofErr w:type="spellStart"/>
      <w:r>
        <w:rPr>
          <w:rFonts w:ascii="Helvetica" w:hAnsi="Helvetica" w:cs="Helvetica"/>
          <w:color w:val="111111"/>
        </w:rPr>
        <w:t>dict</w:t>
      </w:r>
      <w:proofErr w:type="spellEnd"/>
      <w:r>
        <w:rPr>
          <w:rFonts w:ascii="Helvetica" w:hAnsi="Helvetica" w:cs="Helvetica"/>
          <w:color w:val="111111"/>
        </w:rPr>
        <w:t>（就是</w:t>
      </w:r>
      <w:r>
        <w:rPr>
          <w:rFonts w:ascii="Helvetica" w:hAnsi="Helvetica" w:cs="Helvetica"/>
          <w:color w:val="111111"/>
        </w:rPr>
        <w:t xml:space="preserve"> Python </w:t>
      </w:r>
      <w:r>
        <w:rPr>
          <w:rFonts w:ascii="Helvetica" w:hAnsi="Helvetica" w:cs="Helvetica"/>
          <w:color w:val="111111"/>
        </w:rPr>
        <w:t>的</w:t>
      </w:r>
      <w:r>
        <w:rPr>
          <w:rFonts w:ascii="Helvetica" w:hAnsi="Helvetica" w:cs="Helvetica"/>
          <w:color w:val="111111"/>
        </w:rPr>
        <w:t xml:space="preserve"> </w:t>
      </w:r>
      <w:proofErr w:type="spellStart"/>
      <w:r>
        <w:rPr>
          <w:rFonts w:ascii="Helvetica" w:hAnsi="Helvetica" w:cs="Helvetica"/>
          <w:color w:val="111111"/>
        </w:rPr>
        <w:t>dict</w:t>
      </w:r>
      <w:proofErr w:type="spellEnd"/>
      <w:r>
        <w:rPr>
          <w:rFonts w:ascii="Helvetica" w:hAnsi="Helvetica" w:cs="Helvetica"/>
          <w:color w:val="111111"/>
        </w:rPr>
        <w:t xml:space="preserve"> </w:t>
      </w:r>
      <w:r>
        <w:rPr>
          <w:rFonts w:ascii="Helvetica" w:hAnsi="Helvetica" w:cs="Helvetica"/>
          <w:color w:val="111111"/>
        </w:rPr>
        <w:t>对象）来存储变量符号（字符串）与一个对象的映射。</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那么赋值语句实际上就是用来建立这种关联，在这个例子中是将符号</w:t>
      </w:r>
      <w:r>
        <w:rPr>
          <w:rFonts w:ascii="Helvetica" w:hAnsi="Helvetica" w:cs="Helvetica"/>
          <w:color w:val="111111"/>
        </w:rPr>
        <w:t> </w:t>
      </w:r>
      <w:r>
        <w:rPr>
          <w:rStyle w:val="HTML1"/>
          <w:color w:val="C7254E"/>
        </w:rPr>
        <w:t>a</w:t>
      </w:r>
      <w:r>
        <w:rPr>
          <w:rFonts w:ascii="Helvetica" w:hAnsi="Helvetica" w:cs="Helvetica"/>
          <w:color w:val="111111"/>
        </w:rPr>
        <w:t> </w:t>
      </w:r>
      <w:r>
        <w:rPr>
          <w:rFonts w:ascii="Helvetica" w:hAnsi="Helvetica" w:cs="Helvetica"/>
          <w:color w:val="111111"/>
        </w:rPr>
        <w:t>与一个列表对象</w:t>
      </w:r>
      <w:r>
        <w:rPr>
          <w:rFonts w:ascii="Helvetica" w:hAnsi="Helvetica" w:cs="Helvetica"/>
          <w:color w:val="111111"/>
        </w:rPr>
        <w:t> </w:t>
      </w:r>
      <w:r>
        <w:rPr>
          <w:rStyle w:val="HTML1"/>
          <w:color w:val="C7254E"/>
        </w:rPr>
        <w:t>[1, 'python']</w:t>
      </w:r>
      <w:r>
        <w:rPr>
          <w:rFonts w:ascii="Helvetica" w:hAnsi="Helvetica" w:cs="Helvetica"/>
          <w:color w:val="111111"/>
        </w:rPr>
        <w:t> </w:t>
      </w:r>
      <w:r>
        <w:rPr>
          <w:rFonts w:ascii="Helvetica" w:hAnsi="Helvetica" w:cs="Helvetica"/>
          <w:color w:val="111111"/>
        </w:rPr>
        <w:t>建立映射。</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紧接着的代码执行了</w:t>
      </w:r>
      <w:r>
        <w:rPr>
          <w:rFonts w:ascii="Helvetica" w:hAnsi="Helvetica" w:cs="Helvetica"/>
          <w:color w:val="111111"/>
        </w:rPr>
        <w:t> </w:t>
      </w:r>
      <w:r>
        <w:rPr>
          <w:rStyle w:val="HTML1"/>
          <w:color w:val="C7254E"/>
        </w:rPr>
        <w:t>a = 'a string'</w:t>
      </w:r>
      <w:r>
        <w:rPr>
          <w:rFonts w:ascii="Helvetica" w:hAnsi="Helvetica" w:cs="Helvetica"/>
          <w:color w:val="111111"/>
        </w:rPr>
        <w:t>，这条指令则将符号</w:t>
      </w:r>
      <w:r>
        <w:rPr>
          <w:rFonts w:ascii="Helvetica" w:hAnsi="Helvetica" w:cs="Helvetica"/>
          <w:color w:val="111111"/>
        </w:rPr>
        <w:t> </w:t>
      </w:r>
      <w:r>
        <w:rPr>
          <w:rStyle w:val="HTML1"/>
          <w:color w:val="C7254E"/>
        </w:rPr>
        <w:t>a</w:t>
      </w:r>
      <w:r>
        <w:rPr>
          <w:rFonts w:ascii="Helvetica" w:hAnsi="Helvetica" w:cs="Helvetica"/>
          <w:color w:val="111111"/>
        </w:rPr>
        <w:t> </w:t>
      </w:r>
      <w:r>
        <w:rPr>
          <w:rFonts w:ascii="Helvetica" w:hAnsi="Helvetica" w:cs="Helvetica"/>
          <w:color w:val="111111"/>
        </w:rPr>
        <w:t>与另外一个字符串对象</w:t>
      </w:r>
      <w:r>
        <w:rPr>
          <w:rFonts w:ascii="Helvetica" w:hAnsi="Helvetica" w:cs="Helvetica"/>
          <w:color w:val="111111"/>
        </w:rPr>
        <w:t> </w:t>
      </w:r>
      <w:r>
        <w:rPr>
          <w:rStyle w:val="HTML1"/>
          <w:color w:val="C7254E"/>
        </w:rPr>
        <w:t>a string</w:t>
      </w:r>
      <w:r>
        <w:rPr>
          <w:rFonts w:ascii="Helvetica" w:hAnsi="Helvetica" w:cs="Helvetica"/>
          <w:color w:val="111111"/>
        </w:rPr>
        <w:t> </w:t>
      </w:r>
      <w:r>
        <w:rPr>
          <w:rFonts w:ascii="Helvetica" w:hAnsi="Helvetica" w:cs="Helvetica"/>
          <w:color w:val="111111"/>
        </w:rPr>
        <w:t>建立了映射。今后对变量</w:t>
      </w:r>
      <w:r>
        <w:rPr>
          <w:rFonts w:ascii="Helvetica" w:hAnsi="Helvetica" w:cs="Helvetica"/>
          <w:color w:val="111111"/>
        </w:rPr>
        <w:t> </w:t>
      </w:r>
      <w:r>
        <w:rPr>
          <w:rStyle w:val="HTML1"/>
          <w:color w:val="C7254E"/>
        </w:rPr>
        <w:t>a</w:t>
      </w:r>
      <w:r>
        <w:rPr>
          <w:rFonts w:ascii="Helvetica" w:hAnsi="Helvetica" w:cs="Helvetica"/>
          <w:color w:val="111111"/>
        </w:rPr>
        <w:t> </w:t>
      </w:r>
      <w:r>
        <w:rPr>
          <w:rFonts w:ascii="Helvetica" w:hAnsi="Helvetica" w:cs="Helvetica"/>
          <w:color w:val="111111"/>
        </w:rPr>
        <w:t>的操作，将反应到字符串对象</w:t>
      </w:r>
      <w:r>
        <w:rPr>
          <w:rFonts w:ascii="Helvetica" w:hAnsi="Helvetica" w:cs="Helvetica"/>
          <w:color w:val="111111"/>
        </w:rPr>
        <w:t> </w:t>
      </w:r>
      <w:r>
        <w:rPr>
          <w:rStyle w:val="HTML1"/>
          <w:color w:val="C7254E"/>
        </w:rPr>
        <w:t>a string</w:t>
      </w:r>
      <w:r>
        <w:rPr>
          <w:rFonts w:ascii="Helvetica" w:hAnsi="Helvetica" w:cs="Helvetica"/>
          <w:color w:val="111111"/>
        </w:rPr>
        <w:t> </w:t>
      </w:r>
      <w:r>
        <w:rPr>
          <w:rFonts w:ascii="Helvetica" w:hAnsi="Helvetica" w:cs="Helvetica"/>
          <w:color w:val="111111"/>
        </w:rPr>
        <w:t>上。</w:t>
      </w:r>
    </w:p>
    <w:p w:rsidR="008D68DC" w:rsidRDefault="008D68DC" w:rsidP="008D68D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2.9 </w:t>
      </w:r>
      <w:proofErr w:type="spellStart"/>
      <w:r>
        <w:rPr>
          <w:rFonts w:ascii="Helvetica" w:hAnsi="Helvetica" w:cs="Helvetica"/>
          <w:color w:val="111111"/>
          <w:sz w:val="24"/>
          <w:szCs w:val="24"/>
        </w:rPr>
        <w:t>def</w:t>
      </w:r>
      <w:proofErr w:type="spellEnd"/>
      <w:r>
        <w:rPr>
          <w:rFonts w:ascii="Helvetica" w:hAnsi="Helvetica" w:cs="Helvetica"/>
          <w:color w:val="111111"/>
          <w:sz w:val="24"/>
          <w:szCs w:val="24"/>
        </w:rPr>
        <w:t xml:space="preserve"> </w:t>
      </w:r>
      <w:r>
        <w:rPr>
          <w:rFonts w:ascii="Helvetica" w:hAnsi="Helvetica" w:cs="Helvetica"/>
          <w:color w:val="111111"/>
          <w:sz w:val="24"/>
          <w:szCs w:val="24"/>
        </w:rPr>
        <w:t>指令</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我们的</w:t>
      </w:r>
      <w:r>
        <w:rPr>
          <w:rFonts w:ascii="Helvetica" w:hAnsi="Helvetica" w:cs="Helvetica"/>
          <w:color w:val="111111"/>
        </w:rPr>
        <w:t xml:space="preserve"> Python </w:t>
      </w:r>
      <w:r>
        <w:rPr>
          <w:rFonts w:ascii="Helvetica" w:hAnsi="Helvetica" w:cs="Helvetica"/>
          <w:color w:val="111111"/>
        </w:rPr>
        <w:t>代码继续往下运行，这里执行到一条</w:t>
      </w:r>
      <w:r>
        <w:rPr>
          <w:rFonts w:ascii="Helvetica" w:hAnsi="Helvetica" w:cs="Helvetica"/>
          <w:color w:val="111111"/>
        </w:rPr>
        <w:t> </w:t>
      </w:r>
      <w:proofErr w:type="spellStart"/>
      <w:r>
        <w:rPr>
          <w:rStyle w:val="HTML1"/>
          <w:color w:val="C7254E"/>
        </w:rPr>
        <w:t>def</w:t>
      </w:r>
      <w:proofErr w:type="spellEnd"/>
      <w:r>
        <w:rPr>
          <w:rStyle w:val="HTML1"/>
          <w:color w:val="C7254E"/>
        </w:rPr>
        <w:t xml:space="preserve"> </w:t>
      </w:r>
      <w:proofErr w:type="spellStart"/>
      <w:r>
        <w:rPr>
          <w:rStyle w:val="HTML1"/>
          <w:color w:val="C7254E"/>
        </w:rPr>
        <w:t>func</w:t>
      </w:r>
      <w:proofErr w:type="spellEnd"/>
      <w:r>
        <w:rPr>
          <w:rStyle w:val="HTML1"/>
          <w:color w:val="C7254E"/>
        </w:rPr>
        <w:t>()</w:t>
      </w:r>
      <w:r>
        <w:rPr>
          <w:rFonts w:ascii="Helvetica" w:hAnsi="Helvetica" w:cs="Helvetica"/>
          <w:color w:val="111111"/>
        </w:rPr>
        <w:t>，从字节码指令中也可以看出端倪</w:t>
      </w:r>
      <w:r>
        <w:rPr>
          <w:rFonts w:ascii="Helvetica" w:hAnsi="Helvetica" w:cs="Helvetica"/>
          <w:color w:val="111111"/>
        </w:rPr>
        <w:t> </w:t>
      </w:r>
      <w:r>
        <w:rPr>
          <w:rStyle w:val="HTML1"/>
          <w:color w:val="C7254E"/>
        </w:rPr>
        <w:t>MAKE_FUNCTION</w:t>
      </w:r>
      <w:r>
        <w:rPr>
          <w:rFonts w:ascii="Helvetica" w:hAnsi="Helvetica" w:cs="Helvetica"/>
          <w:color w:val="111111"/>
        </w:rPr>
        <w:t>。没错这条指令是用来创建函数的。</w:t>
      </w:r>
      <w:r>
        <w:rPr>
          <w:rFonts w:ascii="Helvetica" w:hAnsi="Helvetica" w:cs="Helvetica"/>
          <w:color w:val="111111"/>
        </w:rPr>
        <w:t xml:space="preserve">Python </w:t>
      </w:r>
      <w:r>
        <w:rPr>
          <w:rFonts w:ascii="Helvetica" w:hAnsi="Helvetica" w:cs="Helvetica"/>
          <w:color w:val="111111"/>
        </w:rPr>
        <w:t>是动态语言，</w:t>
      </w:r>
      <w:proofErr w:type="spellStart"/>
      <w:r>
        <w:rPr>
          <w:rFonts w:ascii="Helvetica" w:hAnsi="Helvetica" w:cs="Helvetica"/>
          <w:color w:val="111111"/>
        </w:rPr>
        <w:t>def</w:t>
      </w:r>
      <w:proofErr w:type="spellEnd"/>
      <w:r>
        <w:rPr>
          <w:rFonts w:ascii="Helvetica" w:hAnsi="Helvetica" w:cs="Helvetica"/>
          <w:color w:val="111111"/>
        </w:rPr>
        <w:t xml:space="preserve"> </w:t>
      </w:r>
      <w:r>
        <w:rPr>
          <w:rFonts w:ascii="Helvetica" w:hAnsi="Helvetica" w:cs="Helvetica"/>
          <w:color w:val="111111"/>
        </w:rPr>
        <w:t>实际上是执行一条指令，用来创建函数（</w:t>
      </w:r>
      <w:r>
        <w:rPr>
          <w:rFonts w:ascii="Helvetica" w:hAnsi="Helvetica" w:cs="Helvetica"/>
          <w:color w:val="111111"/>
        </w:rPr>
        <w:t xml:space="preserve">class </w:t>
      </w:r>
      <w:r>
        <w:rPr>
          <w:rFonts w:ascii="Helvetica" w:hAnsi="Helvetica" w:cs="Helvetica"/>
          <w:color w:val="111111"/>
        </w:rPr>
        <w:t>则是创建类的指令），而不仅仅是个语法关键字。函数并不是事先创建好的，而是执行到的时候才创建的。</w:t>
      </w:r>
    </w:p>
    <w:p w:rsidR="008D68DC" w:rsidRDefault="008D68DC" w:rsidP="008D68DC">
      <w:pPr>
        <w:pStyle w:val="a3"/>
        <w:shd w:val="clear" w:color="auto" w:fill="FFFFFF"/>
        <w:spacing w:before="0" w:beforeAutospacing="0" w:after="0" w:afterAutospacing="0"/>
        <w:rPr>
          <w:rFonts w:ascii="Helvetica" w:hAnsi="Helvetica" w:cs="Helvetica"/>
          <w:color w:val="111111"/>
        </w:rPr>
      </w:pPr>
      <w:proofErr w:type="spellStart"/>
      <w:r>
        <w:rPr>
          <w:rStyle w:val="HTML1"/>
          <w:color w:val="C7254E"/>
        </w:rPr>
        <w:t>def</w:t>
      </w:r>
      <w:proofErr w:type="spellEnd"/>
      <w:r>
        <w:rPr>
          <w:rStyle w:val="HTML1"/>
          <w:color w:val="C7254E"/>
        </w:rPr>
        <w:t xml:space="preserve"> </w:t>
      </w:r>
      <w:proofErr w:type="spellStart"/>
      <w:r>
        <w:rPr>
          <w:rStyle w:val="HTML1"/>
          <w:color w:val="C7254E"/>
        </w:rPr>
        <w:t>func</w:t>
      </w:r>
      <w:proofErr w:type="spellEnd"/>
      <w:r>
        <w:rPr>
          <w:rStyle w:val="HTML1"/>
          <w:color w:val="C7254E"/>
        </w:rPr>
        <w:t>()</w:t>
      </w:r>
      <w:r>
        <w:rPr>
          <w:rFonts w:ascii="Helvetica" w:hAnsi="Helvetica" w:cs="Helvetica"/>
          <w:color w:val="111111"/>
        </w:rPr>
        <w:t> </w:t>
      </w:r>
      <w:r>
        <w:rPr>
          <w:rFonts w:ascii="Helvetica" w:hAnsi="Helvetica" w:cs="Helvetica"/>
          <w:color w:val="111111"/>
        </w:rPr>
        <w:t>将会创建一个名称为</w:t>
      </w:r>
      <w:r>
        <w:rPr>
          <w:rFonts w:ascii="Helvetica" w:hAnsi="Helvetica" w:cs="Helvetica"/>
          <w:color w:val="111111"/>
        </w:rPr>
        <w:t> </w:t>
      </w:r>
      <w:proofErr w:type="spellStart"/>
      <w:r>
        <w:rPr>
          <w:rStyle w:val="HTML1"/>
          <w:color w:val="C7254E"/>
        </w:rPr>
        <w:t>func</w:t>
      </w:r>
      <w:proofErr w:type="spellEnd"/>
      <w:r>
        <w:rPr>
          <w:rFonts w:ascii="Helvetica" w:hAnsi="Helvetica" w:cs="Helvetica"/>
          <w:color w:val="111111"/>
        </w:rPr>
        <w:t> </w:t>
      </w:r>
      <w:r>
        <w:rPr>
          <w:rFonts w:ascii="Helvetica" w:hAnsi="Helvetica" w:cs="Helvetica"/>
          <w:color w:val="111111"/>
        </w:rPr>
        <w:t>的函数对象。实际上是先创建一个函数对象，然后将</w:t>
      </w:r>
      <w:r>
        <w:rPr>
          <w:rFonts w:ascii="Helvetica" w:hAnsi="Helvetica" w:cs="Helvetica"/>
          <w:color w:val="111111"/>
        </w:rPr>
        <w:t xml:space="preserve"> </w:t>
      </w:r>
      <w:proofErr w:type="spellStart"/>
      <w:r>
        <w:rPr>
          <w:rFonts w:ascii="Helvetica" w:hAnsi="Helvetica" w:cs="Helvetica"/>
          <w:color w:val="111111"/>
        </w:rPr>
        <w:t>func</w:t>
      </w:r>
      <w:proofErr w:type="spellEnd"/>
      <w:r>
        <w:rPr>
          <w:rFonts w:ascii="Helvetica" w:hAnsi="Helvetica" w:cs="Helvetica"/>
          <w:color w:val="111111"/>
        </w:rPr>
        <w:t xml:space="preserve"> </w:t>
      </w:r>
      <w:r>
        <w:rPr>
          <w:rFonts w:ascii="Helvetica" w:hAnsi="Helvetica" w:cs="Helvetica"/>
          <w:color w:val="111111"/>
        </w:rPr>
        <w:t>这个名称符号绑定到这个函数上。</w:t>
      </w:r>
    </w:p>
    <w:p w:rsidR="008D68DC" w:rsidRDefault="008D68DC" w:rsidP="008D68DC">
      <w:pPr>
        <w:pStyle w:val="a3"/>
        <w:shd w:val="clear" w:color="auto" w:fill="F8F8F8"/>
        <w:spacing w:before="0" w:beforeAutospacing="0" w:after="0" w:afterAutospacing="0"/>
        <w:rPr>
          <w:rFonts w:ascii="Helvetica" w:hAnsi="Helvetica" w:cs="Helvetica"/>
          <w:color w:val="111111"/>
          <w:sz w:val="21"/>
          <w:szCs w:val="21"/>
        </w:rPr>
      </w:pPr>
      <w:r>
        <w:rPr>
          <w:rFonts w:ascii="Helvetica" w:hAnsi="Helvetica" w:cs="Helvetica"/>
          <w:color w:val="111111"/>
          <w:sz w:val="21"/>
          <w:szCs w:val="21"/>
        </w:rPr>
        <w:t xml:space="preserve">Python </w:t>
      </w:r>
      <w:r>
        <w:rPr>
          <w:rFonts w:ascii="Helvetica" w:hAnsi="Helvetica" w:cs="Helvetica"/>
          <w:color w:val="111111"/>
          <w:sz w:val="21"/>
          <w:szCs w:val="21"/>
        </w:rPr>
        <w:t>中是无法实现</w:t>
      </w:r>
      <w:r>
        <w:rPr>
          <w:rFonts w:ascii="Helvetica" w:hAnsi="Helvetica" w:cs="Helvetica"/>
          <w:color w:val="111111"/>
          <w:sz w:val="21"/>
          <w:szCs w:val="21"/>
        </w:rPr>
        <w:t xml:space="preserve"> C </w:t>
      </w:r>
      <w:r>
        <w:rPr>
          <w:rFonts w:ascii="Helvetica" w:hAnsi="Helvetica" w:cs="Helvetica"/>
          <w:color w:val="111111"/>
          <w:sz w:val="21"/>
          <w:szCs w:val="21"/>
        </w:rPr>
        <w:t>和</w:t>
      </w:r>
      <w:r>
        <w:rPr>
          <w:rFonts w:ascii="Helvetica" w:hAnsi="Helvetica" w:cs="Helvetica"/>
          <w:color w:val="111111"/>
          <w:sz w:val="21"/>
          <w:szCs w:val="21"/>
        </w:rPr>
        <w:t xml:space="preserve"> Java </w:t>
      </w:r>
      <w:r>
        <w:rPr>
          <w:rFonts w:ascii="Helvetica" w:hAnsi="Helvetica" w:cs="Helvetica"/>
          <w:color w:val="111111"/>
          <w:sz w:val="21"/>
          <w:szCs w:val="21"/>
        </w:rPr>
        <w:t>中的重载的，因为重载要求函数名要相同，而参数的类型或数量不同，但是</w:t>
      </w:r>
      <w:r>
        <w:rPr>
          <w:rFonts w:ascii="Helvetica" w:hAnsi="Helvetica" w:cs="Helvetica"/>
          <w:color w:val="111111"/>
          <w:sz w:val="21"/>
          <w:szCs w:val="21"/>
        </w:rPr>
        <w:t xml:space="preserve"> Python </w:t>
      </w:r>
      <w:r>
        <w:rPr>
          <w:rFonts w:ascii="Helvetica" w:hAnsi="Helvetica" w:cs="Helvetica"/>
          <w:color w:val="111111"/>
          <w:sz w:val="21"/>
          <w:szCs w:val="21"/>
        </w:rPr>
        <w:t>是通过变量符号（如这里的</w:t>
      </w:r>
      <w:r>
        <w:rPr>
          <w:rFonts w:ascii="Helvetica" w:hAnsi="Helvetica" w:cs="Helvetica"/>
          <w:color w:val="111111"/>
          <w:sz w:val="21"/>
          <w:szCs w:val="21"/>
        </w:rPr>
        <w:t> </w:t>
      </w:r>
      <w:proofErr w:type="spellStart"/>
      <w:r>
        <w:rPr>
          <w:rStyle w:val="HTML1"/>
          <w:color w:val="C7254E"/>
        </w:rPr>
        <w:t>func</w:t>
      </w:r>
      <w:proofErr w:type="spellEnd"/>
      <w:r>
        <w:rPr>
          <w:rFonts w:ascii="Helvetica" w:hAnsi="Helvetica" w:cs="Helvetica"/>
          <w:color w:val="111111"/>
          <w:sz w:val="21"/>
          <w:szCs w:val="21"/>
        </w:rPr>
        <w:t>）来关联一个函数，当我们用</w:t>
      </w:r>
      <w:r>
        <w:rPr>
          <w:rFonts w:ascii="Helvetica" w:hAnsi="Helvetica" w:cs="Helvetica"/>
          <w:color w:val="111111"/>
          <w:sz w:val="21"/>
          <w:szCs w:val="21"/>
        </w:rPr>
        <w:t xml:space="preserve"> </w:t>
      </w:r>
      <w:proofErr w:type="spellStart"/>
      <w:r>
        <w:rPr>
          <w:rFonts w:ascii="Helvetica" w:hAnsi="Helvetica" w:cs="Helvetica"/>
          <w:color w:val="111111"/>
          <w:sz w:val="21"/>
          <w:szCs w:val="21"/>
        </w:rPr>
        <w:t>def</w:t>
      </w:r>
      <w:proofErr w:type="spellEnd"/>
      <w:r>
        <w:rPr>
          <w:rFonts w:ascii="Helvetica" w:hAnsi="Helvetica" w:cs="Helvetica"/>
          <w:color w:val="111111"/>
          <w:sz w:val="21"/>
          <w:szCs w:val="21"/>
        </w:rPr>
        <w:t xml:space="preserve"> </w:t>
      </w:r>
      <w:r>
        <w:rPr>
          <w:rFonts w:ascii="Helvetica" w:hAnsi="Helvetica" w:cs="Helvetica"/>
          <w:color w:val="111111"/>
          <w:sz w:val="21"/>
          <w:szCs w:val="21"/>
        </w:rPr>
        <w:t>语句再次创建一个同名的函数时，这个变量名就绑定到新的函数对象上了。</w:t>
      </w:r>
    </w:p>
    <w:p w:rsidR="008D68DC" w:rsidRDefault="008D68DC" w:rsidP="008D68D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lastRenderedPageBreak/>
        <w:t xml:space="preserve">2.10 </w:t>
      </w:r>
      <w:r>
        <w:rPr>
          <w:rFonts w:ascii="Helvetica" w:hAnsi="Helvetica" w:cs="Helvetica"/>
          <w:color w:val="111111"/>
          <w:sz w:val="24"/>
          <w:szCs w:val="24"/>
        </w:rPr>
        <w:t>动态类型</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继续看函数</w:t>
      </w:r>
      <w:r>
        <w:rPr>
          <w:rFonts w:ascii="Helvetica" w:hAnsi="Helvetica" w:cs="Helvetica"/>
          <w:color w:val="111111"/>
        </w:rPr>
        <w:t> </w:t>
      </w:r>
      <w:proofErr w:type="spellStart"/>
      <w:r>
        <w:rPr>
          <w:rStyle w:val="HTML1"/>
          <w:color w:val="C7254E"/>
        </w:rPr>
        <w:t>func</w:t>
      </w:r>
      <w:proofErr w:type="spellEnd"/>
      <w:r>
        <w:rPr>
          <w:rFonts w:ascii="Helvetica" w:hAnsi="Helvetica" w:cs="Helvetica"/>
          <w:color w:val="111111"/>
        </w:rPr>
        <w:t> </w:t>
      </w:r>
      <w:r>
        <w:rPr>
          <w:rFonts w:ascii="Helvetica" w:hAnsi="Helvetica" w:cs="Helvetica"/>
          <w:color w:val="111111"/>
        </w:rPr>
        <w:t>里面的代码，这时又有一条赋值语句</w:t>
      </w:r>
      <w:r>
        <w:rPr>
          <w:rFonts w:ascii="Helvetica" w:hAnsi="Helvetica" w:cs="Helvetica"/>
          <w:color w:val="111111"/>
        </w:rPr>
        <w:t> </w:t>
      </w:r>
      <w:r>
        <w:rPr>
          <w:rStyle w:val="HTML1"/>
          <w:color w:val="C7254E"/>
        </w:rPr>
        <w:t>a = 1</w:t>
      </w:r>
      <w:r>
        <w:rPr>
          <w:rFonts w:ascii="Helvetica" w:hAnsi="Helvetica" w:cs="Helvetica"/>
          <w:color w:val="111111"/>
        </w:rPr>
        <w:t>。变量</w:t>
      </w:r>
      <w:r>
        <w:rPr>
          <w:rFonts w:ascii="Helvetica" w:hAnsi="Helvetica" w:cs="Helvetica"/>
          <w:color w:val="111111"/>
        </w:rPr>
        <w:t> </w:t>
      </w:r>
      <w:r>
        <w:rPr>
          <w:rStyle w:val="HTML1"/>
          <w:color w:val="C7254E"/>
        </w:rPr>
        <w:t>a</w:t>
      </w:r>
      <w:r>
        <w:rPr>
          <w:rFonts w:ascii="Helvetica" w:hAnsi="Helvetica" w:cs="Helvetica"/>
          <w:color w:val="111111"/>
        </w:rPr>
        <w:t> </w:t>
      </w:r>
      <w:r>
        <w:rPr>
          <w:rFonts w:ascii="Helvetica" w:hAnsi="Helvetica" w:cs="Helvetica"/>
          <w:color w:val="111111"/>
        </w:rPr>
        <w:t>现在已经变成了第三种类型，它现在是一个整数了。那么</w:t>
      </w:r>
      <w:r>
        <w:rPr>
          <w:rFonts w:ascii="Helvetica" w:hAnsi="Helvetica" w:cs="Helvetica"/>
          <w:color w:val="111111"/>
        </w:rPr>
        <w:t xml:space="preserve"> Python </w:t>
      </w:r>
      <w:r>
        <w:rPr>
          <w:rFonts w:ascii="Helvetica" w:hAnsi="Helvetica" w:cs="Helvetica"/>
          <w:color w:val="111111"/>
        </w:rPr>
        <w:t>是怎么实现动态类型的呢？答案就藏在具体存储的对象上。变量</w:t>
      </w:r>
      <w:r>
        <w:rPr>
          <w:rFonts w:ascii="Helvetica" w:hAnsi="Helvetica" w:cs="Helvetica"/>
          <w:color w:val="111111"/>
        </w:rPr>
        <w:t> </w:t>
      </w:r>
      <w:r>
        <w:rPr>
          <w:rStyle w:val="HTML1"/>
          <w:color w:val="C7254E"/>
        </w:rPr>
        <w:t>a</w:t>
      </w:r>
      <w:r>
        <w:rPr>
          <w:rFonts w:ascii="Helvetica" w:hAnsi="Helvetica" w:cs="Helvetica"/>
          <w:color w:val="111111"/>
        </w:rPr>
        <w:t> </w:t>
      </w:r>
      <w:r>
        <w:rPr>
          <w:rFonts w:ascii="Helvetica" w:hAnsi="Helvetica" w:cs="Helvetica"/>
          <w:color w:val="111111"/>
        </w:rPr>
        <w:t>仅仅只是一个符号（实际上是一个字符串对象），类型信息是存储在对象上的。在</w:t>
      </w:r>
      <w:r>
        <w:rPr>
          <w:rFonts w:ascii="Helvetica" w:hAnsi="Helvetica" w:cs="Helvetica"/>
          <w:color w:val="111111"/>
        </w:rPr>
        <w:t xml:space="preserve"> Python </w:t>
      </w:r>
      <w:r>
        <w:rPr>
          <w:rFonts w:ascii="Helvetica" w:hAnsi="Helvetica" w:cs="Helvetica"/>
          <w:color w:val="111111"/>
        </w:rPr>
        <w:t>中，对象机制的核心</w:t>
      </w:r>
      <w:proofErr w:type="gramStart"/>
      <w:r>
        <w:rPr>
          <w:rFonts w:ascii="Helvetica" w:hAnsi="Helvetica" w:cs="Helvetica"/>
          <w:color w:val="111111"/>
        </w:rPr>
        <w:t>是类型</w:t>
      </w:r>
      <w:proofErr w:type="gramEnd"/>
      <w:r>
        <w:rPr>
          <w:rFonts w:ascii="Helvetica" w:hAnsi="Helvetica" w:cs="Helvetica"/>
          <w:color w:val="111111"/>
        </w:rPr>
        <w:t>信息和引用计数（引用计数属于垃圾回收的部分）。</w:t>
      </w:r>
    </w:p>
    <w:p w:rsidR="008D68DC" w:rsidRDefault="008D68DC" w:rsidP="008D68DC">
      <w:pPr>
        <w:pStyle w:val="a3"/>
        <w:shd w:val="clear" w:color="auto" w:fill="F8F8F8"/>
        <w:spacing w:before="150" w:beforeAutospacing="0" w:after="150" w:afterAutospacing="0"/>
        <w:rPr>
          <w:rFonts w:ascii="Helvetica" w:hAnsi="Helvetica" w:cs="Helvetica"/>
          <w:color w:val="111111"/>
          <w:sz w:val="21"/>
          <w:szCs w:val="21"/>
        </w:rPr>
      </w:pPr>
      <w:r>
        <w:rPr>
          <w:rFonts w:ascii="Helvetica" w:hAnsi="Helvetica" w:cs="Helvetica"/>
          <w:color w:val="111111"/>
          <w:sz w:val="21"/>
          <w:szCs w:val="21"/>
        </w:rPr>
        <w:t>用</w:t>
      </w:r>
      <w:r>
        <w:rPr>
          <w:rFonts w:ascii="Helvetica" w:hAnsi="Helvetica" w:cs="Helvetica"/>
          <w:color w:val="111111"/>
          <w:sz w:val="21"/>
          <w:szCs w:val="21"/>
        </w:rPr>
        <w:t xml:space="preserve"> type(a)</w:t>
      </w:r>
      <w:r>
        <w:rPr>
          <w:rFonts w:ascii="Helvetica" w:hAnsi="Helvetica" w:cs="Helvetica"/>
          <w:color w:val="111111"/>
          <w:sz w:val="21"/>
          <w:szCs w:val="21"/>
        </w:rPr>
        <w:t>，可以输出</w:t>
      </w:r>
      <w:r>
        <w:rPr>
          <w:rFonts w:ascii="Helvetica" w:hAnsi="Helvetica" w:cs="Helvetica"/>
          <w:color w:val="111111"/>
          <w:sz w:val="21"/>
          <w:szCs w:val="21"/>
        </w:rPr>
        <w:t xml:space="preserve"> a </w:t>
      </w:r>
      <w:r>
        <w:rPr>
          <w:rFonts w:ascii="Helvetica" w:hAnsi="Helvetica" w:cs="Helvetica"/>
          <w:color w:val="111111"/>
          <w:sz w:val="21"/>
          <w:szCs w:val="21"/>
        </w:rPr>
        <w:t>的类型，这里是</w:t>
      </w:r>
      <w:r>
        <w:rPr>
          <w:rFonts w:ascii="Helvetica" w:hAnsi="Helvetica" w:cs="Helvetica"/>
          <w:color w:val="111111"/>
          <w:sz w:val="21"/>
          <w:szCs w:val="21"/>
        </w:rPr>
        <w:t xml:space="preserve"> </w:t>
      </w:r>
      <w:proofErr w:type="spellStart"/>
      <w:r>
        <w:rPr>
          <w:rFonts w:ascii="Helvetica" w:hAnsi="Helvetica" w:cs="Helvetica"/>
          <w:color w:val="111111"/>
          <w:sz w:val="21"/>
          <w:szCs w:val="21"/>
        </w:rPr>
        <w:t>int</w:t>
      </w:r>
      <w:proofErr w:type="spellEnd"/>
    </w:p>
    <w:p w:rsidR="008D68DC" w:rsidRDefault="008D68DC" w:rsidP="008D68DC">
      <w:pPr>
        <w:pStyle w:val="a3"/>
        <w:shd w:val="clear" w:color="auto" w:fill="FFFFFF"/>
        <w:spacing w:before="0" w:beforeAutospacing="0" w:after="0" w:afterAutospacing="0"/>
        <w:rPr>
          <w:rFonts w:ascii="Helvetica" w:hAnsi="Helvetica" w:cs="Helvetica"/>
          <w:color w:val="111111"/>
        </w:rPr>
      </w:pPr>
      <w:r>
        <w:rPr>
          <w:rStyle w:val="HTML1"/>
          <w:color w:val="C7254E"/>
        </w:rPr>
        <w:t>b = 257</w:t>
      </w:r>
      <w:r>
        <w:rPr>
          <w:rFonts w:ascii="Helvetica" w:hAnsi="Helvetica" w:cs="Helvetica"/>
          <w:color w:val="111111"/>
        </w:rPr>
        <w:t> </w:t>
      </w:r>
      <w:r>
        <w:rPr>
          <w:rFonts w:ascii="Helvetica" w:hAnsi="Helvetica" w:cs="Helvetica"/>
          <w:color w:val="111111"/>
        </w:rPr>
        <w:t>跳过，我们直接来看看</w:t>
      </w:r>
      <w:r>
        <w:rPr>
          <w:rFonts w:ascii="Helvetica" w:hAnsi="Helvetica" w:cs="Helvetica"/>
          <w:color w:val="111111"/>
        </w:rPr>
        <w:t> </w:t>
      </w:r>
      <w:r>
        <w:rPr>
          <w:rStyle w:val="HTML1"/>
          <w:color w:val="C7254E"/>
        </w:rPr>
        <w:t>print(a + b)</w:t>
      </w:r>
      <w:r>
        <w:rPr>
          <w:rFonts w:ascii="Helvetica" w:hAnsi="Helvetica" w:cs="Helvetica"/>
          <w:color w:val="111111"/>
        </w:rPr>
        <w:t>，</w:t>
      </w:r>
      <w:r>
        <w:rPr>
          <w:rFonts w:ascii="Helvetica" w:hAnsi="Helvetica" w:cs="Helvetica"/>
          <w:color w:val="111111"/>
        </w:rPr>
        <w:t xml:space="preserve">print </w:t>
      </w:r>
      <w:r>
        <w:rPr>
          <w:rFonts w:ascii="Helvetica" w:hAnsi="Helvetica" w:cs="Helvetica"/>
          <w:color w:val="111111"/>
        </w:rPr>
        <w:t>是输出函数，这里略过。这里想要探究的是</w:t>
      </w:r>
      <w:r>
        <w:rPr>
          <w:rFonts w:ascii="Helvetica" w:hAnsi="Helvetica" w:cs="Helvetica"/>
          <w:color w:val="111111"/>
        </w:rPr>
        <w:t> </w:t>
      </w:r>
      <w:r>
        <w:rPr>
          <w:rStyle w:val="HTML1"/>
          <w:color w:val="C7254E"/>
        </w:rPr>
        <w:t>a + b</w:t>
      </w:r>
      <w:r>
        <w:rPr>
          <w:rFonts w:ascii="Helvetica" w:hAnsi="Helvetica" w:cs="Helvetica"/>
          <w:color w:val="111111"/>
        </w:rPr>
        <w:t>。</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因为</w:t>
      </w:r>
      <w:r>
        <w:rPr>
          <w:rFonts w:ascii="Helvetica" w:hAnsi="Helvetica" w:cs="Helvetica"/>
          <w:color w:val="111111"/>
        </w:rPr>
        <w:t> </w:t>
      </w:r>
      <w:r>
        <w:rPr>
          <w:rStyle w:val="HTML1"/>
          <w:color w:val="C7254E"/>
        </w:rPr>
        <w:t>a</w:t>
      </w:r>
      <w:r>
        <w:rPr>
          <w:rFonts w:ascii="Helvetica" w:hAnsi="Helvetica" w:cs="Helvetica"/>
          <w:color w:val="111111"/>
        </w:rPr>
        <w:t> </w:t>
      </w:r>
      <w:r>
        <w:rPr>
          <w:rFonts w:ascii="Helvetica" w:hAnsi="Helvetica" w:cs="Helvetica"/>
          <w:color w:val="111111"/>
        </w:rPr>
        <w:t>和</w:t>
      </w:r>
      <w:r>
        <w:rPr>
          <w:rFonts w:ascii="Helvetica" w:hAnsi="Helvetica" w:cs="Helvetica"/>
          <w:color w:val="111111"/>
        </w:rPr>
        <w:t> </w:t>
      </w:r>
      <w:r>
        <w:rPr>
          <w:rStyle w:val="HTML1"/>
          <w:color w:val="C7254E"/>
        </w:rPr>
        <w:t>b</w:t>
      </w:r>
      <w:r>
        <w:rPr>
          <w:rFonts w:ascii="Helvetica" w:hAnsi="Helvetica" w:cs="Helvetica"/>
          <w:color w:val="111111"/>
        </w:rPr>
        <w:t> </w:t>
      </w:r>
      <w:r>
        <w:rPr>
          <w:rFonts w:ascii="Helvetica" w:hAnsi="Helvetica" w:cs="Helvetica"/>
          <w:color w:val="111111"/>
        </w:rPr>
        <w:t>并不存储类型信息，因此当执行</w:t>
      </w:r>
      <w:r>
        <w:rPr>
          <w:rFonts w:ascii="Helvetica" w:hAnsi="Helvetica" w:cs="Helvetica"/>
          <w:color w:val="111111"/>
        </w:rPr>
        <w:t> </w:t>
      </w:r>
      <w:r>
        <w:rPr>
          <w:rStyle w:val="HTML1"/>
          <w:color w:val="C7254E"/>
        </w:rPr>
        <w:t>a + b</w:t>
      </w:r>
      <w:r>
        <w:rPr>
          <w:rFonts w:ascii="Helvetica" w:hAnsi="Helvetica" w:cs="Helvetica"/>
          <w:color w:val="111111"/>
        </w:rPr>
        <w:t> </w:t>
      </w:r>
      <w:r>
        <w:rPr>
          <w:rFonts w:ascii="Helvetica" w:hAnsi="Helvetica" w:cs="Helvetica"/>
          <w:color w:val="111111"/>
        </w:rPr>
        <w:t>的时候就必须先检查类型，比如</w:t>
      </w:r>
      <w:r>
        <w:rPr>
          <w:rFonts w:ascii="Helvetica" w:hAnsi="Helvetica" w:cs="Helvetica"/>
          <w:color w:val="111111"/>
        </w:rPr>
        <w:t xml:space="preserve"> 1 + 2 </w:t>
      </w:r>
      <w:r>
        <w:rPr>
          <w:rFonts w:ascii="Helvetica" w:hAnsi="Helvetica" w:cs="Helvetica"/>
          <w:color w:val="111111"/>
        </w:rPr>
        <w:t>和</w:t>
      </w:r>
      <w:r>
        <w:rPr>
          <w:rFonts w:ascii="Helvetica" w:hAnsi="Helvetica" w:cs="Helvetica"/>
          <w:color w:val="111111"/>
        </w:rPr>
        <w:t xml:space="preserve"> "1" + "2" </w:t>
      </w:r>
      <w:r>
        <w:rPr>
          <w:rFonts w:ascii="Helvetica" w:hAnsi="Helvetica" w:cs="Helvetica"/>
          <w:color w:val="111111"/>
        </w:rPr>
        <w:t>的结果是不一样的。</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看到这里，我们就可以想象一下执行一句简单的</w:t>
      </w:r>
      <w:r>
        <w:rPr>
          <w:rFonts w:ascii="Helvetica" w:hAnsi="Helvetica" w:cs="Helvetica"/>
          <w:color w:val="111111"/>
        </w:rPr>
        <w:t> </w:t>
      </w:r>
      <w:r>
        <w:rPr>
          <w:rStyle w:val="HTML1"/>
          <w:color w:val="C7254E"/>
        </w:rPr>
        <w:t>a + b</w:t>
      </w:r>
      <w:r>
        <w:rPr>
          <w:rFonts w:ascii="Helvetica" w:hAnsi="Helvetica" w:cs="Helvetica"/>
          <w:color w:val="111111"/>
        </w:rPr>
        <w:t>，</w:t>
      </w:r>
      <w:r>
        <w:rPr>
          <w:rFonts w:ascii="Helvetica" w:hAnsi="Helvetica" w:cs="Helvetica"/>
          <w:color w:val="111111"/>
        </w:rPr>
        <w:t xml:space="preserve">Python </w:t>
      </w:r>
      <w:r>
        <w:rPr>
          <w:rFonts w:ascii="Helvetica" w:hAnsi="Helvetica" w:cs="Helvetica"/>
          <w:color w:val="111111"/>
        </w:rPr>
        <w:t>虚拟机需要做多少繁琐的事情了。首先需要分别检查</w:t>
      </w:r>
      <w:r>
        <w:rPr>
          <w:rFonts w:ascii="Helvetica" w:hAnsi="Helvetica" w:cs="Helvetica"/>
          <w:color w:val="111111"/>
        </w:rPr>
        <w:t> </w:t>
      </w:r>
      <w:r>
        <w:rPr>
          <w:rStyle w:val="HTML1"/>
          <w:color w:val="C7254E"/>
        </w:rPr>
        <w:t>a</w:t>
      </w:r>
      <w:r>
        <w:rPr>
          <w:rFonts w:ascii="Helvetica" w:hAnsi="Helvetica" w:cs="Helvetica"/>
          <w:color w:val="111111"/>
        </w:rPr>
        <w:t> </w:t>
      </w:r>
      <w:r>
        <w:rPr>
          <w:rFonts w:ascii="Helvetica" w:hAnsi="Helvetica" w:cs="Helvetica"/>
          <w:color w:val="111111"/>
        </w:rPr>
        <w:t>和</w:t>
      </w:r>
      <w:r>
        <w:rPr>
          <w:rFonts w:ascii="Helvetica" w:hAnsi="Helvetica" w:cs="Helvetica"/>
          <w:color w:val="111111"/>
        </w:rPr>
        <w:t> </w:t>
      </w:r>
      <w:r>
        <w:rPr>
          <w:rStyle w:val="HTML1"/>
          <w:color w:val="C7254E"/>
        </w:rPr>
        <w:t>b</w:t>
      </w:r>
      <w:r>
        <w:rPr>
          <w:rFonts w:ascii="Helvetica" w:hAnsi="Helvetica" w:cs="Helvetica"/>
          <w:color w:val="111111"/>
        </w:rPr>
        <w:t> </w:t>
      </w:r>
      <w:r>
        <w:rPr>
          <w:rFonts w:ascii="Helvetica" w:hAnsi="Helvetica" w:cs="Helvetica"/>
          <w:color w:val="111111"/>
        </w:rPr>
        <w:t>所对应对象的类型，还要匹配类型是否一致（</w:t>
      </w:r>
      <w:r>
        <w:rPr>
          <w:rFonts w:ascii="Helvetica" w:hAnsi="Helvetica" w:cs="Helvetica"/>
          <w:color w:val="111111"/>
        </w:rPr>
        <w:t xml:space="preserve">1 + "2" </w:t>
      </w:r>
      <w:r>
        <w:rPr>
          <w:rFonts w:ascii="Helvetica" w:hAnsi="Helvetica" w:cs="Helvetica"/>
          <w:color w:val="111111"/>
        </w:rPr>
        <w:t>将会出现异常），然后根据对象的类型调用正确的</w:t>
      </w:r>
      <w:r>
        <w:rPr>
          <w:rFonts w:ascii="Helvetica" w:hAnsi="Helvetica" w:cs="Helvetica"/>
          <w:color w:val="111111"/>
        </w:rPr>
        <w:t> </w:t>
      </w:r>
      <w:r>
        <w:rPr>
          <w:rStyle w:val="HTML1"/>
          <w:color w:val="C7254E"/>
        </w:rPr>
        <w:t>+</w:t>
      </w:r>
      <w:r>
        <w:rPr>
          <w:rFonts w:ascii="Helvetica" w:hAnsi="Helvetica" w:cs="Helvetica"/>
          <w:color w:val="111111"/>
        </w:rPr>
        <w:t> </w:t>
      </w:r>
      <w:r>
        <w:rPr>
          <w:rFonts w:ascii="Helvetica" w:hAnsi="Helvetica" w:cs="Helvetica"/>
          <w:color w:val="111111"/>
        </w:rPr>
        <w:t>函数（例如数值的</w:t>
      </w:r>
      <w:r>
        <w:rPr>
          <w:rFonts w:ascii="Helvetica" w:hAnsi="Helvetica" w:cs="Helvetica"/>
          <w:color w:val="111111"/>
        </w:rPr>
        <w:t xml:space="preserve"> + </w:t>
      </w:r>
      <w:r>
        <w:rPr>
          <w:rFonts w:ascii="Helvetica" w:hAnsi="Helvetica" w:cs="Helvetica"/>
          <w:color w:val="111111"/>
        </w:rPr>
        <w:t>或字符串的</w:t>
      </w:r>
      <w:r>
        <w:rPr>
          <w:rFonts w:ascii="Helvetica" w:hAnsi="Helvetica" w:cs="Helvetica"/>
          <w:color w:val="111111"/>
        </w:rPr>
        <w:t xml:space="preserve"> +</w:t>
      </w:r>
      <w:r>
        <w:rPr>
          <w:rFonts w:ascii="Helvetica" w:hAnsi="Helvetica" w:cs="Helvetica"/>
          <w:color w:val="111111"/>
        </w:rPr>
        <w:t>），</w:t>
      </w:r>
      <w:del w:id="0" w:author="Unknown">
        <w:r>
          <w:rPr>
            <w:rFonts w:ascii="Helvetica" w:hAnsi="Helvetica" w:cs="Helvetica"/>
            <w:color w:val="111111"/>
          </w:rPr>
          <w:delText>而</w:delText>
        </w:r>
        <w:r>
          <w:rPr>
            <w:rFonts w:ascii="Helvetica" w:hAnsi="Helvetica" w:cs="Helvetica"/>
            <w:color w:val="111111"/>
          </w:rPr>
          <w:delText xml:space="preserve"> CPU </w:delText>
        </w:r>
        <w:r>
          <w:rPr>
            <w:rFonts w:ascii="Helvetica" w:hAnsi="Helvetica" w:cs="Helvetica"/>
            <w:color w:val="111111"/>
          </w:rPr>
          <w:delText>对于上面这条语句只需要执行</w:delText>
        </w:r>
        <w:r>
          <w:rPr>
            <w:rFonts w:ascii="Helvetica" w:hAnsi="Helvetica" w:cs="Helvetica"/>
            <w:color w:val="111111"/>
          </w:rPr>
          <w:delText xml:space="preserve"> ADD </w:delText>
        </w:r>
        <w:r>
          <w:rPr>
            <w:rFonts w:ascii="Helvetica" w:hAnsi="Helvetica" w:cs="Helvetica"/>
            <w:color w:val="111111"/>
          </w:rPr>
          <w:delText>指令</w:delText>
        </w:r>
      </w:del>
      <w:r>
        <w:rPr>
          <w:rFonts w:ascii="Helvetica" w:hAnsi="Helvetica" w:cs="Helvetica"/>
          <w:color w:val="111111"/>
        </w:rPr>
        <w:t>（还需要先将变量</w:t>
      </w:r>
      <w:r>
        <w:rPr>
          <w:rFonts w:ascii="Helvetica" w:hAnsi="Helvetica" w:cs="Helvetica"/>
          <w:color w:val="111111"/>
        </w:rPr>
        <w:t xml:space="preserve"> MOV </w:t>
      </w:r>
      <w:r>
        <w:rPr>
          <w:rFonts w:ascii="Helvetica" w:hAnsi="Helvetica" w:cs="Helvetica"/>
          <w:color w:val="111111"/>
        </w:rPr>
        <w:t>到寄存器）。</w:t>
      </w:r>
    </w:p>
    <w:p w:rsidR="008D68DC" w:rsidRDefault="008D68DC" w:rsidP="008D68D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2.11 </w:t>
      </w:r>
      <w:r>
        <w:rPr>
          <w:rFonts w:ascii="Helvetica" w:hAnsi="Helvetica" w:cs="Helvetica"/>
          <w:color w:val="111111"/>
          <w:sz w:val="24"/>
          <w:szCs w:val="24"/>
        </w:rPr>
        <w:t>命名空间</w:t>
      </w:r>
      <w:r>
        <w:rPr>
          <w:rFonts w:ascii="Helvetica" w:hAnsi="Helvetica" w:cs="Helvetica"/>
          <w:color w:val="111111"/>
          <w:sz w:val="24"/>
          <w:szCs w:val="24"/>
        </w:rPr>
        <w:t xml:space="preserve"> (namespace)</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在介绍上面的这些代码时，还漏掉了一个关键的信息就是命名空间。在</w:t>
      </w:r>
      <w:r>
        <w:rPr>
          <w:rFonts w:ascii="Helvetica" w:hAnsi="Helvetica" w:cs="Helvetica"/>
          <w:color w:val="111111"/>
        </w:rPr>
        <w:t xml:space="preserve"> Python </w:t>
      </w:r>
      <w:r>
        <w:rPr>
          <w:rFonts w:ascii="Helvetica" w:hAnsi="Helvetica" w:cs="Helvetica"/>
          <w:color w:val="111111"/>
        </w:rPr>
        <w:t>中，类、函数、</w:t>
      </w:r>
      <w:r>
        <w:rPr>
          <w:rFonts w:ascii="Helvetica" w:hAnsi="Helvetica" w:cs="Helvetica"/>
          <w:color w:val="111111"/>
        </w:rPr>
        <w:t xml:space="preserve">module </w:t>
      </w:r>
      <w:r>
        <w:rPr>
          <w:rFonts w:ascii="Helvetica" w:hAnsi="Helvetica" w:cs="Helvetica"/>
          <w:color w:val="111111"/>
        </w:rPr>
        <w:t>都对应着一个独立的命名空间。而一个独立的命名空间会对应一个</w:t>
      </w:r>
      <w:r>
        <w:rPr>
          <w:rFonts w:ascii="Helvetica" w:hAnsi="Helvetica" w:cs="Helvetica"/>
          <w:color w:val="111111"/>
        </w:rPr>
        <w:t xml:space="preserve"> </w:t>
      </w:r>
      <w:proofErr w:type="spellStart"/>
      <w:r>
        <w:rPr>
          <w:rFonts w:ascii="Helvetica" w:hAnsi="Helvetica" w:cs="Helvetica"/>
          <w:color w:val="111111"/>
        </w:rPr>
        <w:t>PyCodeObject</w:t>
      </w:r>
      <w:proofErr w:type="spellEnd"/>
      <w:r>
        <w:rPr>
          <w:rFonts w:ascii="Helvetica" w:hAnsi="Helvetica" w:cs="Helvetica"/>
          <w:color w:val="111111"/>
        </w:rPr>
        <w:t xml:space="preserve"> </w:t>
      </w:r>
      <w:r>
        <w:rPr>
          <w:rFonts w:ascii="Helvetica" w:hAnsi="Helvetica" w:cs="Helvetica"/>
          <w:color w:val="111111"/>
        </w:rPr>
        <w:t>对象，所以上面的</w:t>
      </w:r>
      <w:r>
        <w:rPr>
          <w:rFonts w:ascii="Helvetica" w:hAnsi="Helvetica" w:cs="Helvetica"/>
          <w:color w:val="111111"/>
        </w:rPr>
        <w:t xml:space="preserve"> demo.py </w:t>
      </w:r>
      <w:r>
        <w:rPr>
          <w:rFonts w:ascii="Helvetica" w:hAnsi="Helvetica" w:cs="Helvetica"/>
          <w:color w:val="111111"/>
        </w:rPr>
        <w:t>文件编译后会生成两个</w:t>
      </w:r>
      <w:r>
        <w:rPr>
          <w:rFonts w:ascii="Helvetica" w:hAnsi="Helvetica" w:cs="Helvetica"/>
          <w:color w:val="111111"/>
        </w:rPr>
        <w:t xml:space="preserve"> </w:t>
      </w:r>
      <w:proofErr w:type="spellStart"/>
      <w:r>
        <w:rPr>
          <w:rFonts w:ascii="Helvetica" w:hAnsi="Helvetica" w:cs="Helvetica"/>
          <w:color w:val="111111"/>
        </w:rPr>
        <w:t>PyCodeObject</w:t>
      </w:r>
      <w:proofErr w:type="spellEnd"/>
      <w:r>
        <w:rPr>
          <w:rFonts w:ascii="Helvetica" w:hAnsi="Helvetica" w:cs="Helvetica"/>
          <w:color w:val="111111"/>
        </w:rPr>
        <w:t>，只是在</w:t>
      </w:r>
      <w:r>
        <w:rPr>
          <w:rFonts w:ascii="Helvetica" w:hAnsi="Helvetica" w:cs="Helvetica"/>
          <w:color w:val="111111"/>
        </w:rPr>
        <w:t xml:space="preserve"> demo.py </w:t>
      </w:r>
      <w:r>
        <w:rPr>
          <w:rFonts w:ascii="Helvetica" w:hAnsi="Helvetica" w:cs="Helvetica"/>
          <w:color w:val="111111"/>
        </w:rPr>
        <w:t>这个</w:t>
      </w:r>
      <w:r>
        <w:rPr>
          <w:rFonts w:ascii="Helvetica" w:hAnsi="Helvetica" w:cs="Helvetica"/>
          <w:color w:val="111111"/>
        </w:rPr>
        <w:t xml:space="preserve"> module </w:t>
      </w:r>
      <w:r>
        <w:rPr>
          <w:rFonts w:ascii="Helvetica" w:hAnsi="Helvetica" w:cs="Helvetica"/>
          <w:color w:val="111111"/>
        </w:rPr>
        <w:t>层的</w:t>
      </w:r>
      <w:r>
        <w:rPr>
          <w:rFonts w:ascii="Helvetica" w:hAnsi="Helvetica" w:cs="Helvetica"/>
          <w:color w:val="111111"/>
        </w:rPr>
        <w:t xml:space="preserve"> </w:t>
      </w:r>
      <w:proofErr w:type="spellStart"/>
      <w:r>
        <w:rPr>
          <w:rFonts w:ascii="Helvetica" w:hAnsi="Helvetica" w:cs="Helvetica"/>
          <w:color w:val="111111"/>
        </w:rPr>
        <w:t>PyCodeObject</w:t>
      </w:r>
      <w:proofErr w:type="spellEnd"/>
      <w:r>
        <w:rPr>
          <w:rFonts w:ascii="Helvetica" w:hAnsi="Helvetica" w:cs="Helvetica"/>
          <w:color w:val="111111"/>
        </w:rPr>
        <w:t xml:space="preserve"> </w:t>
      </w:r>
      <w:r>
        <w:rPr>
          <w:rFonts w:ascii="Helvetica" w:hAnsi="Helvetica" w:cs="Helvetica"/>
          <w:color w:val="111111"/>
        </w:rPr>
        <w:t>中通过一个变量符号</w:t>
      </w:r>
      <w:r>
        <w:rPr>
          <w:rFonts w:ascii="Helvetica" w:hAnsi="Helvetica" w:cs="Helvetica"/>
          <w:color w:val="111111"/>
        </w:rPr>
        <w:t> </w:t>
      </w:r>
      <w:proofErr w:type="spellStart"/>
      <w:r>
        <w:rPr>
          <w:rStyle w:val="HTML1"/>
          <w:color w:val="C7254E"/>
        </w:rPr>
        <w:t>func</w:t>
      </w:r>
      <w:proofErr w:type="spellEnd"/>
      <w:r>
        <w:rPr>
          <w:rFonts w:ascii="Helvetica" w:hAnsi="Helvetica" w:cs="Helvetica"/>
          <w:color w:val="111111"/>
        </w:rPr>
        <w:t> </w:t>
      </w:r>
      <w:r>
        <w:rPr>
          <w:rFonts w:ascii="Helvetica" w:hAnsi="Helvetica" w:cs="Helvetica"/>
          <w:color w:val="111111"/>
        </w:rPr>
        <w:t>嵌套了一个函数的</w:t>
      </w:r>
      <w:r>
        <w:rPr>
          <w:rFonts w:ascii="Helvetica" w:hAnsi="Helvetica" w:cs="Helvetica"/>
          <w:color w:val="111111"/>
        </w:rPr>
        <w:t xml:space="preserve"> </w:t>
      </w:r>
      <w:proofErr w:type="spellStart"/>
      <w:r>
        <w:rPr>
          <w:rFonts w:ascii="Helvetica" w:hAnsi="Helvetica" w:cs="Helvetica"/>
          <w:color w:val="111111"/>
        </w:rPr>
        <w:t>PyCodeObject</w:t>
      </w:r>
      <w:proofErr w:type="spellEnd"/>
      <w:r>
        <w:rPr>
          <w:rFonts w:ascii="Helvetica" w:hAnsi="Helvetica" w:cs="Helvetica"/>
          <w:color w:val="111111"/>
        </w:rPr>
        <w:t>。</w:t>
      </w:r>
    </w:p>
    <w:p w:rsidR="008D68DC" w:rsidRDefault="008D68DC" w:rsidP="008D68DC">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命名空间的意义，就是用来确定一个变量符号到底对应什么对象。命名空间可以一个套一个地形成一条命名空间链，</w:t>
      </w:r>
      <w:r>
        <w:rPr>
          <w:rFonts w:ascii="Helvetica" w:hAnsi="Helvetica" w:cs="Helvetica"/>
          <w:color w:val="111111"/>
        </w:rPr>
        <w:t xml:space="preserve">Python </w:t>
      </w:r>
      <w:r>
        <w:rPr>
          <w:rFonts w:ascii="Helvetica" w:hAnsi="Helvetica" w:cs="Helvetica"/>
          <w:color w:val="111111"/>
        </w:rPr>
        <w:t>虚拟机在执行的过程中，会有很大一部分时间消耗在从这条命名空间链中确定一个符号所对应的对象是什么。</w:t>
      </w:r>
    </w:p>
    <w:p w:rsidR="008D68DC" w:rsidRDefault="008D68DC" w:rsidP="008D68DC">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在</w:t>
      </w:r>
      <w:r>
        <w:rPr>
          <w:rFonts w:ascii="Helvetica" w:hAnsi="Helvetica" w:cs="Helvetica"/>
          <w:color w:val="111111"/>
        </w:rPr>
        <w:t xml:space="preserve"> Python</w:t>
      </w:r>
      <w:r>
        <w:rPr>
          <w:rFonts w:ascii="Helvetica" w:hAnsi="Helvetica" w:cs="Helvetica"/>
          <w:color w:val="111111"/>
        </w:rPr>
        <w:t>中，命名空间是由一个</w:t>
      </w:r>
      <w:r>
        <w:rPr>
          <w:rFonts w:ascii="Helvetica" w:hAnsi="Helvetica" w:cs="Helvetica"/>
          <w:color w:val="111111"/>
        </w:rPr>
        <w:t xml:space="preserve"> </w:t>
      </w:r>
      <w:proofErr w:type="spellStart"/>
      <w:r>
        <w:rPr>
          <w:rFonts w:ascii="Helvetica" w:hAnsi="Helvetica" w:cs="Helvetica"/>
          <w:color w:val="111111"/>
        </w:rPr>
        <w:t>dict</w:t>
      </w:r>
      <w:proofErr w:type="spellEnd"/>
      <w:r>
        <w:rPr>
          <w:rFonts w:ascii="Helvetica" w:hAnsi="Helvetica" w:cs="Helvetica"/>
          <w:color w:val="111111"/>
        </w:rPr>
        <w:t xml:space="preserve"> </w:t>
      </w:r>
      <w:r>
        <w:rPr>
          <w:rFonts w:ascii="Helvetica" w:hAnsi="Helvetica" w:cs="Helvetica"/>
          <w:color w:val="111111"/>
        </w:rPr>
        <w:t>对象实现的，它维护了（</w:t>
      </w:r>
      <w:r>
        <w:rPr>
          <w:rFonts w:ascii="Helvetica" w:hAnsi="Helvetica" w:cs="Helvetica"/>
          <w:color w:val="111111"/>
        </w:rPr>
        <w:t>name</w:t>
      </w:r>
      <w:r>
        <w:rPr>
          <w:rFonts w:ascii="Helvetica" w:hAnsi="Helvetica" w:cs="Helvetica"/>
          <w:color w:val="111111"/>
        </w:rPr>
        <w:t>，</w:t>
      </w:r>
      <w:proofErr w:type="spellStart"/>
      <w:r>
        <w:rPr>
          <w:rFonts w:ascii="Helvetica" w:hAnsi="Helvetica" w:cs="Helvetica"/>
          <w:color w:val="111111"/>
        </w:rPr>
        <w:t>obj</w:t>
      </w:r>
      <w:proofErr w:type="spellEnd"/>
      <w:r>
        <w:rPr>
          <w:rFonts w:ascii="Helvetica" w:hAnsi="Helvetica" w:cs="Helvetica"/>
          <w:color w:val="111111"/>
        </w:rPr>
        <w:t>）这样的关联关系。</w:t>
      </w:r>
    </w:p>
    <w:p w:rsidR="008D68DC" w:rsidRDefault="008D68DC" w:rsidP="008D68D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说到这里，再补充一下</w:t>
      </w:r>
      <w:r>
        <w:rPr>
          <w:rFonts w:ascii="Helvetica" w:hAnsi="Helvetica" w:cs="Helvetica"/>
          <w:color w:val="111111"/>
        </w:rPr>
        <w:t> </w:t>
      </w:r>
      <w:r>
        <w:rPr>
          <w:rStyle w:val="HTML1"/>
          <w:color w:val="C7254E"/>
        </w:rPr>
        <w:t>import foo</w:t>
      </w:r>
      <w:r>
        <w:rPr>
          <w:rFonts w:ascii="Helvetica" w:hAnsi="Helvetica" w:cs="Helvetica"/>
          <w:color w:val="111111"/>
        </w:rPr>
        <w:t> </w:t>
      </w:r>
      <w:r>
        <w:rPr>
          <w:rFonts w:ascii="Helvetica" w:hAnsi="Helvetica" w:cs="Helvetica"/>
          <w:color w:val="111111"/>
        </w:rPr>
        <w:t>这行代码会在</w:t>
      </w:r>
      <w:r>
        <w:rPr>
          <w:rFonts w:ascii="Helvetica" w:hAnsi="Helvetica" w:cs="Helvetica"/>
          <w:color w:val="111111"/>
        </w:rPr>
        <w:t xml:space="preserve"> demo.py </w:t>
      </w:r>
      <w:r>
        <w:rPr>
          <w:rFonts w:ascii="Helvetica" w:hAnsi="Helvetica" w:cs="Helvetica"/>
          <w:color w:val="111111"/>
        </w:rPr>
        <w:t>这个模块的命名空间中，创建一个新的变量名</w:t>
      </w:r>
      <w:r>
        <w:rPr>
          <w:rFonts w:ascii="Helvetica" w:hAnsi="Helvetica" w:cs="Helvetica"/>
          <w:color w:val="111111"/>
        </w:rPr>
        <w:t> </w:t>
      </w:r>
      <w:r>
        <w:rPr>
          <w:rStyle w:val="HTML1"/>
          <w:color w:val="C7254E"/>
        </w:rPr>
        <w:t>foo</w:t>
      </w:r>
      <w:r>
        <w:rPr>
          <w:rFonts w:ascii="Helvetica" w:hAnsi="Helvetica" w:cs="Helvetica"/>
          <w:color w:val="111111"/>
        </w:rPr>
        <w:t>，</w:t>
      </w:r>
      <w:r>
        <w:rPr>
          <w:rStyle w:val="HTML1"/>
          <w:color w:val="C7254E"/>
        </w:rPr>
        <w:t>foo</w:t>
      </w:r>
      <w:r>
        <w:rPr>
          <w:rFonts w:ascii="Helvetica" w:hAnsi="Helvetica" w:cs="Helvetica"/>
          <w:color w:val="111111"/>
        </w:rPr>
        <w:t> </w:t>
      </w:r>
      <w:r>
        <w:rPr>
          <w:rFonts w:ascii="Helvetica" w:hAnsi="Helvetica" w:cs="Helvetica"/>
          <w:color w:val="111111"/>
        </w:rPr>
        <w:t>将绑定到一个</w:t>
      </w:r>
      <w:r>
        <w:rPr>
          <w:rFonts w:ascii="Helvetica" w:hAnsi="Helvetica" w:cs="Helvetica"/>
          <w:color w:val="111111"/>
        </w:rPr>
        <w:t xml:space="preserve"> </w:t>
      </w:r>
      <w:proofErr w:type="spellStart"/>
      <w:r>
        <w:rPr>
          <w:rFonts w:ascii="Helvetica" w:hAnsi="Helvetica" w:cs="Helvetica"/>
          <w:color w:val="111111"/>
        </w:rPr>
        <w:t>PyCodeObject</w:t>
      </w:r>
      <w:proofErr w:type="spellEnd"/>
      <w:r>
        <w:rPr>
          <w:rFonts w:ascii="Helvetica" w:hAnsi="Helvetica" w:cs="Helvetica"/>
          <w:color w:val="111111"/>
        </w:rPr>
        <w:t xml:space="preserve"> </w:t>
      </w:r>
      <w:r>
        <w:rPr>
          <w:rFonts w:ascii="Helvetica" w:hAnsi="Helvetica" w:cs="Helvetica"/>
          <w:color w:val="111111"/>
        </w:rPr>
        <w:t>对象，也就是</w:t>
      </w:r>
      <w:r>
        <w:rPr>
          <w:rFonts w:ascii="Helvetica" w:hAnsi="Helvetica" w:cs="Helvetica"/>
          <w:color w:val="111111"/>
        </w:rPr>
        <w:t xml:space="preserve"> foo.py </w:t>
      </w:r>
      <w:r>
        <w:rPr>
          <w:rFonts w:ascii="Helvetica" w:hAnsi="Helvetica" w:cs="Helvetica"/>
          <w:color w:val="111111"/>
        </w:rPr>
        <w:t>的编译结果。</w:t>
      </w:r>
    </w:p>
    <w:p w:rsidR="00070E18" w:rsidRDefault="00070E18" w:rsidP="00070E18">
      <w:pPr>
        <w:pStyle w:val="4"/>
        <w:shd w:val="clear" w:color="auto" w:fill="FFFFFF"/>
        <w:spacing w:before="150" w:after="150"/>
        <w:rPr>
          <w:rFonts w:ascii="Helvetica" w:eastAsia="宋体" w:hAnsi="Helvetica" w:cs="Helvetica"/>
          <w:color w:val="111111"/>
          <w:sz w:val="21"/>
          <w:szCs w:val="21"/>
        </w:rPr>
      </w:pPr>
      <w:r>
        <w:rPr>
          <w:rFonts w:ascii="Helvetica" w:hAnsi="Helvetica" w:cs="Helvetica"/>
          <w:color w:val="111111"/>
          <w:sz w:val="21"/>
          <w:szCs w:val="21"/>
        </w:rPr>
        <w:t xml:space="preserve">2.11.1 </w:t>
      </w:r>
      <w:proofErr w:type="spellStart"/>
      <w:r>
        <w:rPr>
          <w:rFonts w:ascii="Helvetica" w:hAnsi="Helvetica" w:cs="Helvetica"/>
          <w:color w:val="111111"/>
          <w:sz w:val="21"/>
          <w:szCs w:val="21"/>
        </w:rPr>
        <w:t>dir</w:t>
      </w:r>
      <w:proofErr w:type="spellEnd"/>
      <w:r>
        <w:rPr>
          <w:rFonts w:ascii="Helvetica" w:hAnsi="Helvetica" w:cs="Helvetica"/>
          <w:color w:val="111111"/>
          <w:sz w:val="21"/>
          <w:szCs w:val="21"/>
        </w:rPr>
        <w:t xml:space="preserve"> </w:t>
      </w:r>
      <w:r>
        <w:rPr>
          <w:rFonts w:ascii="Helvetica" w:hAnsi="Helvetica" w:cs="Helvetica"/>
          <w:color w:val="111111"/>
          <w:sz w:val="21"/>
          <w:szCs w:val="21"/>
        </w:rPr>
        <w:t>函数</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的</w:t>
      </w:r>
      <w:r>
        <w:rPr>
          <w:rFonts w:ascii="Helvetica" w:hAnsi="Helvetica" w:cs="Helvetica"/>
          <w:color w:val="111111"/>
        </w:rPr>
        <w:fldChar w:fldCharType="begin"/>
      </w:r>
      <w:r>
        <w:rPr>
          <w:rFonts w:ascii="Helvetica" w:hAnsi="Helvetica" w:cs="Helvetica"/>
          <w:color w:val="111111"/>
        </w:rPr>
        <w:instrText xml:space="preserve"> HYPERLINK "https://docs.python.org/2/library/functions.html" \l "dir" </w:instrText>
      </w:r>
      <w:r>
        <w:rPr>
          <w:rFonts w:ascii="Helvetica" w:hAnsi="Helvetica" w:cs="Helvetica"/>
          <w:color w:val="111111"/>
        </w:rPr>
        <w:fldChar w:fldCharType="separate"/>
      </w:r>
      <w:r>
        <w:rPr>
          <w:rStyle w:val="a4"/>
          <w:rFonts w:ascii="Helvetica" w:hAnsi="Helvetica" w:cs="Helvetica"/>
          <w:color w:val="2080DF"/>
        </w:rPr>
        <w:t>内置函数</w:t>
      </w:r>
      <w:r>
        <w:rPr>
          <w:rStyle w:val="a4"/>
          <w:rFonts w:ascii="Helvetica" w:hAnsi="Helvetica" w:cs="Helvetica"/>
          <w:color w:val="2080DF"/>
        </w:rPr>
        <w:t xml:space="preserve"> dir</w:t>
      </w:r>
      <w:r>
        <w:rPr>
          <w:rFonts w:ascii="Helvetica" w:hAnsi="Helvetica" w:cs="Helvetica"/>
          <w:color w:val="111111"/>
        </w:rPr>
        <w:fldChar w:fldCharType="end"/>
      </w:r>
      <w:r>
        <w:rPr>
          <w:rFonts w:ascii="Helvetica" w:hAnsi="Helvetica" w:cs="Helvetica"/>
          <w:color w:val="111111"/>
        </w:rPr>
        <w:t> </w:t>
      </w:r>
      <w:r>
        <w:rPr>
          <w:rFonts w:ascii="Helvetica" w:hAnsi="Helvetica" w:cs="Helvetica"/>
          <w:color w:val="111111"/>
        </w:rPr>
        <w:t>可以用来查看一个命名空间下的所有名字符号。一个用处是查看一个命名空间的所有属性和方法（这里的命名空间就是指类、函数、</w:t>
      </w:r>
      <w:r>
        <w:rPr>
          <w:rFonts w:ascii="Helvetica" w:hAnsi="Helvetica" w:cs="Helvetica"/>
          <w:color w:val="111111"/>
        </w:rPr>
        <w:t>module</w:t>
      </w:r>
      <w:r>
        <w:rPr>
          <w:rFonts w:ascii="Helvetica" w:hAnsi="Helvetica" w:cs="Helvetica"/>
          <w:color w:val="111111"/>
        </w:rPr>
        <w:t>）。</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比如，查看当前的命名空间，可以使用</w:t>
      </w:r>
      <w:r>
        <w:rPr>
          <w:rFonts w:ascii="Helvetica" w:hAnsi="Helvetica" w:cs="Helvetica"/>
          <w:color w:val="111111"/>
        </w:rPr>
        <w:t xml:space="preserve"> </w:t>
      </w:r>
      <w:proofErr w:type="spellStart"/>
      <w:r>
        <w:rPr>
          <w:rFonts w:ascii="Helvetica" w:hAnsi="Helvetica" w:cs="Helvetica"/>
          <w:color w:val="111111"/>
        </w:rPr>
        <w:t>dir</w:t>
      </w:r>
      <w:proofErr w:type="spellEnd"/>
      <w:r>
        <w:rPr>
          <w:rFonts w:ascii="Helvetica" w:hAnsi="Helvetica" w:cs="Helvetica"/>
          <w:color w:val="111111"/>
        </w:rPr>
        <w:t>()</w:t>
      </w:r>
      <w:r>
        <w:rPr>
          <w:rFonts w:ascii="Helvetica" w:hAnsi="Helvetica" w:cs="Helvetica"/>
          <w:color w:val="111111"/>
        </w:rPr>
        <w:t>，查看</w:t>
      </w:r>
      <w:r>
        <w:rPr>
          <w:rFonts w:ascii="Helvetica" w:hAnsi="Helvetica" w:cs="Helvetica"/>
          <w:color w:val="111111"/>
        </w:rPr>
        <w:t xml:space="preserve"> sys </w:t>
      </w:r>
      <w:r>
        <w:rPr>
          <w:rFonts w:ascii="Helvetica" w:hAnsi="Helvetica" w:cs="Helvetica"/>
          <w:color w:val="111111"/>
        </w:rPr>
        <w:t>模块，可以使用</w:t>
      </w:r>
      <w:r>
        <w:rPr>
          <w:rFonts w:ascii="Helvetica" w:hAnsi="Helvetica" w:cs="Helvetica"/>
          <w:color w:val="111111"/>
        </w:rPr>
        <w:t xml:space="preserve"> </w:t>
      </w:r>
      <w:proofErr w:type="spellStart"/>
      <w:r>
        <w:rPr>
          <w:rFonts w:ascii="Helvetica" w:hAnsi="Helvetica" w:cs="Helvetica"/>
          <w:color w:val="111111"/>
        </w:rPr>
        <w:t>dir</w:t>
      </w:r>
      <w:proofErr w:type="spellEnd"/>
      <w:r>
        <w:rPr>
          <w:rFonts w:ascii="Helvetica" w:hAnsi="Helvetica" w:cs="Helvetica"/>
          <w:color w:val="111111"/>
        </w:rPr>
        <w:t>(sys)</w:t>
      </w:r>
      <w:r>
        <w:rPr>
          <w:rFonts w:ascii="Helvetica" w:hAnsi="Helvetica" w:cs="Helvetica"/>
          <w:color w:val="111111"/>
        </w:rPr>
        <w:t>。</w:t>
      </w:r>
    </w:p>
    <w:p w:rsidR="00070E18" w:rsidRDefault="00070E18" w:rsidP="00070E18">
      <w:pPr>
        <w:pStyle w:val="4"/>
        <w:shd w:val="clear" w:color="auto" w:fill="FFFFFF"/>
        <w:spacing w:before="150" w:after="150"/>
        <w:rPr>
          <w:rFonts w:ascii="Helvetica" w:hAnsi="Helvetica" w:cs="Helvetica"/>
          <w:color w:val="111111"/>
          <w:sz w:val="21"/>
          <w:szCs w:val="21"/>
        </w:rPr>
      </w:pPr>
      <w:r>
        <w:rPr>
          <w:rFonts w:ascii="Helvetica" w:hAnsi="Helvetica" w:cs="Helvetica"/>
          <w:color w:val="111111"/>
          <w:sz w:val="21"/>
          <w:szCs w:val="21"/>
        </w:rPr>
        <w:lastRenderedPageBreak/>
        <w:t xml:space="preserve">2.11.2 LEGB </w:t>
      </w:r>
      <w:r>
        <w:rPr>
          <w:rFonts w:ascii="Helvetica" w:hAnsi="Helvetica" w:cs="Helvetica"/>
          <w:color w:val="111111"/>
          <w:sz w:val="21"/>
          <w:szCs w:val="21"/>
        </w:rPr>
        <w:t>规则</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使用</w:t>
      </w:r>
      <w:r>
        <w:rPr>
          <w:rFonts w:ascii="Helvetica" w:hAnsi="Helvetica" w:cs="Helvetica"/>
          <w:color w:val="111111"/>
        </w:rPr>
        <w:t xml:space="preserve"> LEGB </w:t>
      </w:r>
      <w:r>
        <w:rPr>
          <w:rFonts w:ascii="Helvetica" w:hAnsi="Helvetica" w:cs="Helvetica"/>
          <w:color w:val="111111"/>
        </w:rPr>
        <w:t>的顺序来查找一个符号对应的对象</w:t>
      </w:r>
    </w:p>
    <w:p w:rsidR="00070E18" w:rsidRDefault="00070E18" w:rsidP="00070E18">
      <w:pPr>
        <w:pStyle w:val="a3"/>
        <w:shd w:val="clear" w:color="auto" w:fill="F8F8F8"/>
        <w:spacing w:before="150" w:beforeAutospacing="0" w:after="150" w:afterAutospacing="0"/>
        <w:rPr>
          <w:rFonts w:ascii="Helvetica" w:hAnsi="Helvetica" w:cs="Helvetica"/>
          <w:color w:val="111111"/>
          <w:sz w:val="21"/>
          <w:szCs w:val="21"/>
        </w:rPr>
      </w:pPr>
      <w:proofErr w:type="gramStart"/>
      <w:r>
        <w:rPr>
          <w:rFonts w:ascii="Helvetica" w:hAnsi="Helvetica" w:cs="Helvetica"/>
          <w:color w:val="111111"/>
          <w:sz w:val="21"/>
          <w:szCs w:val="21"/>
        </w:rPr>
        <w:t>locals</w:t>
      </w:r>
      <w:proofErr w:type="gramEnd"/>
      <w:r>
        <w:rPr>
          <w:rFonts w:ascii="Helvetica" w:hAnsi="Helvetica" w:cs="Helvetica"/>
          <w:color w:val="111111"/>
          <w:sz w:val="21"/>
          <w:szCs w:val="21"/>
        </w:rPr>
        <w:t xml:space="preserve"> -&gt; enclosing function -&gt; </w:t>
      </w:r>
      <w:proofErr w:type="spellStart"/>
      <w:r>
        <w:rPr>
          <w:rFonts w:ascii="Helvetica" w:hAnsi="Helvetica" w:cs="Helvetica"/>
          <w:color w:val="111111"/>
          <w:sz w:val="21"/>
          <w:szCs w:val="21"/>
        </w:rPr>
        <w:t>globals</w:t>
      </w:r>
      <w:proofErr w:type="spellEnd"/>
      <w:r>
        <w:rPr>
          <w:rFonts w:ascii="Helvetica" w:hAnsi="Helvetica" w:cs="Helvetica"/>
          <w:color w:val="111111"/>
          <w:sz w:val="21"/>
          <w:szCs w:val="21"/>
        </w:rPr>
        <w:t xml:space="preserve"> -&gt; </w:t>
      </w:r>
      <w:proofErr w:type="spellStart"/>
      <w:r>
        <w:rPr>
          <w:rFonts w:ascii="Helvetica" w:hAnsi="Helvetica" w:cs="Helvetica"/>
          <w:color w:val="111111"/>
          <w:sz w:val="21"/>
          <w:szCs w:val="21"/>
        </w:rPr>
        <w:t>builtins</w:t>
      </w:r>
      <w:proofErr w:type="spellEnd"/>
    </w:p>
    <w:p w:rsidR="00070E18" w:rsidRDefault="00070E18" w:rsidP="00070E18">
      <w:pPr>
        <w:pStyle w:val="a3"/>
        <w:shd w:val="clear" w:color="auto" w:fill="FFFFFF"/>
        <w:spacing w:before="0" w:beforeAutospacing="0" w:after="0" w:afterAutospacing="0"/>
        <w:rPr>
          <w:rFonts w:ascii="Helvetica" w:hAnsi="Helvetica" w:cs="Helvetica"/>
          <w:color w:val="111111"/>
        </w:rPr>
      </w:pPr>
      <w:r>
        <w:rPr>
          <w:rStyle w:val="a5"/>
          <w:rFonts w:ascii="Helvetica" w:hAnsi="Helvetica" w:cs="Helvetica"/>
          <w:color w:val="111111"/>
        </w:rPr>
        <w:t>locals</w:t>
      </w:r>
      <w:r>
        <w:rPr>
          <w:rFonts w:ascii="Helvetica" w:hAnsi="Helvetica" w:cs="Helvetica"/>
          <w:color w:val="111111"/>
        </w:rPr>
        <w:t>，当前所在命名空间（如函数、模块），函数的参数也属于命名空间内的变量</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Style w:val="a5"/>
          <w:rFonts w:ascii="Helvetica" w:hAnsi="Helvetica" w:cs="Helvetica"/>
          <w:color w:val="111111"/>
        </w:rPr>
        <w:t>enclosing</w:t>
      </w:r>
      <w:r>
        <w:rPr>
          <w:rFonts w:ascii="Helvetica" w:hAnsi="Helvetica" w:cs="Helvetica"/>
          <w:color w:val="111111"/>
        </w:rPr>
        <w:t>，外部嵌套函数的命名空间（闭包中常见）</w:t>
      </w:r>
    </w:p>
    <w:p w:rsidR="00070E18" w:rsidRDefault="00070E18" w:rsidP="00070E18">
      <w:pPr>
        <w:pStyle w:val="HTML"/>
        <w:shd w:val="clear" w:color="auto" w:fill="FFFFFF"/>
        <w:wordWrap w:val="0"/>
        <w:spacing w:beforeAutospacing="1" w:afterAutospacing="1"/>
        <w:rPr>
          <w:rStyle w:val="HTML1"/>
          <w:color w:val="000000"/>
          <w:shd w:val="clear" w:color="auto" w:fill="FFFFFF"/>
        </w:rPr>
      </w:pPr>
      <w:proofErr w:type="spellStart"/>
      <w:proofErr w:type="gramStart"/>
      <w:r>
        <w:rPr>
          <w:rStyle w:val="hljs-keyword"/>
          <w:color w:val="0000FF"/>
          <w:shd w:val="clear" w:color="auto" w:fill="FFFFFF"/>
        </w:rPr>
        <w:t>def</w:t>
      </w:r>
      <w:proofErr w:type="spellEnd"/>
      <w:proofErr w:type="gramEnd"/>
      <w:r>
        <w:rPr>
          <w:rStyle w:val="hljs-function"/>
          <w:color w:val="000000"/>
          <w:shd w:val="clear" w:color="auto" w:fill="FFFFFF"/>
        </w:rPr>
        <w:t xml:space="preserve"> </w:t>
      </w:r>
      <w:r>
        <w:rPr>
          <w:rStyle w:val="hljs-title"/>
          <w:color w:val="A31515"/>
          <w:shd w:val="clear" w:color="auto" w:fill="FFFFFF"/>
        </w:rPr>
        <w:t>fun1</w:t>
      </w:r>
      <w:r>
        <w:rPr>
          <w:rStyle w:val="hljs-params"/>
          <w:color w:val="000000"/>
          <w:shd w:val="clear" w:color="auto" w:fill="FFFFFF"/>
        </w:rPr>
        <w:t>(a)</w:t>
      </w:r>
      <w:r>
        <w:rPr>
          <w:rStyle w:val="hljs-function"/>
          <w:color w:val="000000"/>
          <w:shd w:val="clear" w:color="auto" w:fill="FFFFFF"/>
        </w:rPr>
        <w:t>:</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spellStart"/>
      <w:proofErr w:type="gramStart"/>
      <w:r>
        <w:rPr>
          <w:rStyle w:val="hljs-keyword"/>
          <w:color w:val="0000FF"/>
          <w:shd w:val="clear" w:color="auto" w:fill="FFFFFF"/>
        </w:rPr>
        <w:t>def</w:t>
      </w:r>
      <w:proofErr w:type="spellEnd"/>
      <w:proofErr w:type="gramEnd"/>
      <w:r>
        <w:rPr>
          <w:rStyle w:val="hljs-function"/>
          <w:color w:val="000000"/>
          <w:shd w:val="clear" w:color="auto" w:fill="FFFFFF"/>
        </w:rPr>
        <w:t xml:space="preserve"> </w:t>
      </w:r>
      <w:r>
        <w:rPr>
          <w:rStyle w:val="hljs-title"/>
          <w:color w:val="A31515"/>
          <w:shd w:val="clear" w:color="auto" w:fill="FFFFFF"/>
        </w:rPr>
        <w:t>fun2</w:t>
      </w:r>
      <w:r>
        <w:rPr>
          <w:rStyle w:val="hljs-params"/>
          <w:color w:val="000000"/>
          <w:shd w:val="clear" w:color="auto" w:fill="FFFFFF"/>
        </w:rPr>
        <w:t>()</w:t>
      </w:r>
      <w:r>
        <w:rPr>
          <w:rStyle w:val="hljs-function"/>
          <w:color w:val="000000"/>
          <w:shd w:val="clear" w:color="auto" w:fill="FFFFFF"/>
        </w:rPr>
        <w:t>:</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comment"/>
          <w:color w:val="008000"/>
          <w:shd w:val="clear" w:color="auto" w:fill="FFFFFF"/>
        </w:rPr>
        <w:t># a 位于外部嵌套函数的命名空间</w:t>
      </w:r>
    </w:p>
    <w:p w:rsidR="00070E18" w:rsidRDefault="00070E18" w:rsidP="00070E18">
      <w:pPr>
        <w:pStyle w:val="HTML"/>
        <w:shd w:val="clear" w:color="auto" w:fill="FFFFFF"/>
        <w:wordWrap w:val="0"/>
        <w:rPr>
          <w:rFonts w:ascii="Consolas" w:hAnsi="Consolas"/>
          <w:color w:val="333333"/>
        </w:rPr>
      </w:pPr>
      <w:r>
        <w:rPr>
          <w:rStyle w:val="HTML1"/>
          <w:color w:val="000000"/>
          <w:shd w:val="clear" w:color="auto" w:fill="FFFFFF"/>
        </w:rPr>
        <w:t xml:space="preserve">        </w:t>
      </w:r>
      <w:proofErr w:type="gramStart"/>
      <w:r>
        <w:rPr>
          <w:rStyle w:val="bu"/>
          <w:color w:val="000000"/>
          <w:shd w:val="clear" w:color="auto" w:fill="FFFFFF"/>
        </w:rPr>
        <w:t>print</w:t>
      </w:r>
      <w:r>
        <w:rPr>
          <w:rStyle w:val="HTML1"/>
          <w:color w:val="000000"/>
          <w:shd w:val="clear" w:color="auto" w:fill="FFFFFF"/>
        </w:rPr>
        <w:t>(</w:t>
      </w:r>
      <w:proofErr w:type="gramEnd"/>
      <w:r>
        <w:rPr>
          <w:rStyle w:val="HTML1"/>
          <w:color w:val="000000"/>
          <w:shd w:val="clear" w:color="auto" w:fill="FFFFFF"/>
        </w:rPr>
        <w:t>a)</w:t>
      </w:r>
    </w:p>
    <w:p w:rsidR="00070E18" w:rsidRDefault="00070E18" w:rsidP="00070E18">
      <w:pPr>
        <w:pStyle w:val="a3"/>
        <w:shd w:val="clear" w:color="auto" w:fill="FFFFFF"/>
        <w:spacing w:before="0" w:beforeAutospacing="0" w:after="0" w:afterAutospacing="0"/>
        <w:rPr>
          <w:rFonts w:ascii="Helvetica" w:hAnsi="Helvetica" w:cs="Helvetica"/>
          <w:color w:val="111111"/>
        </w:rPr>
      </w:pPr>
      <w:proofErr w:type="spellStart"/>
      <w:r>
        <w:rPr>
          <w:rStyle w:val="a5"/>
          <w:rFonts w:ascii="Helvetica" w:hAnsi="Helvetica" w:cs="Helvetica"/>
          <w:color w:val="111111"/>
        </w:rPr>
        <w:t>globals</w:t>
      </w:r>
      <w:proofErr w:type="spellEnd"/>
      <w:r>
        <w:rPr>
          <w:rFonts w:ascii="Helvetica" w:hAnsi="Helvetica" w:cs="Helvetica"/>
          <w:color w:val="111111"/>
        </w:rPr>
        <w:t>，全局变量，函数定义所在模块的命名空间</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a </w:t>
      </w:r>
      <w:r>
        <w:rPr>
          <w:rStyle w:val="op"/>
          <w:color w:val="000000"/>
          <w:shd w:val="clear" w:color="auto" w:fill="FFFFFF"/>
        </w:rPr>
        <w:t>=</w:t>
      </w:r>
      <w:r>
        <w:rPr>
          <w:rStyle w:val="HTML1"/>
          <w:color w:val="000000"/>
          <w:shd w:val="clear" w:color="auto" w:fill="FFFFFF"/>
        </w:rPr>
        <w:t xml:space="preserve"> </w:t>
      </w:r>
      <w:r>
        <w:rPr>
          <w:rStyle w:val="hljs-number"/>
          <w:color w:val="000000"/>
          <w:shd w:val="clear" w:color="auto" w:fill="FFFFFF"/>
        </w:rPr>
        <w:t>1</w:t>
      </w:r>
    </w:p>
    <w:p w:rsidR="00070E18" w:rsidRDefault="00070E18" w:rsidP="00070E18">
      <w:pPr>
        <w:pStyle w:val="HTML"/>
        <w:shd w:val="clear" w:color="auto" w:fill="FFFFFF"/>
        <w:wordWrap w:val="0"/>
        <w:spacing w:beforeAutospacing="1" w:afterAutospacing="1"/>
        <w:rPr>
          <w:rStyle w:val="HTML1"/>
          <w:color w:val="000000"/>
          <w:shd w:val="clear" w:color="auto" w:fill="FFFFFF"/>
        </w:rPr>
      </w:pPr>
      <w:proofErr w:type="spellStart"/>
      <w:proofErr w:type="gramStart"/>
      <w:r>
        <w:rPr>
          <w:rStyle w:val="hljs-keyword"/>
          <w:color w:val="0000FF"/>
          <w:shd w:val="clear" w:color="auto" w:fill="FFFFFF"/>
        </w:rPr>
        <w:t>def</w:t>
      </w:r>
      <w:proofErr w:type="spellEnd"/>
      <w:proofErr w:type="gramEnd"/>
      <w:r>
        <w:rPr>
          <w:rStyle w:val="hljs-function"/>
          <w:color w:val="000000"/>
          <w:shd w:val="clear" w:color="auto" w:fill="FFFFFF"/>
        </w:rPr>
        <w:t xml:space="preserve"> </w:t>
      </w:r>
      <w:r>
        <w:rPr>
          <w:rStyle w:val="hljs-title"/>
          <w:color w:val="A31515"/>
          <w:shd w:val="clear" w:color="auto" w:fill="FFFFFF"/>
        </w:rPr>
        <w:t>fun</w:t>
      </w:r>
      <w:r>
        <w:rPr>
          <w:rStyle w:val="hljs-params"/>
          <w:color w:val="000000"/>
          <w:shd w:val="clear" w:color="auto" w:fill="FFFFFF"/>
        </w:rPr>
        <w:t>()</w:t>
      </w:r>
      <w:r>
        <w:rPr>
          <w:rStyle w:val="hljs-function"/>
          <w:color w:val="000000"/>
          <w:shd w:val="clear" w:color="auto" w:fill="FFFFFF"/>
        </w:rPr>
        <w:t>:</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comment"/>
          <w:color w:val="008000"/>
          <w:shd w:val="clear" w:color="auto" w:fill="FFFFFF"/>
        </w:rPr>
        <w:t># 需要通过 global 指令来声明全局变量</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proofErr w:type="gramStart"/>
      <w:r>
        <w:rPr>
          <w:rStyle w:val="hljs-keyword"/>
          <w:color w:val="0000FF"/>
          <w:shd w:val="clear" w:color="auto" w:fill="FFFFFF"/>
        </w:rPr>
        <w:t>global</w:t>
      </w:r>
      <w:proofErr w:type="gramEnd"/>
      <w:r>
        <w:rPr>
          <w:rStyle w:val="HTML1"/>
          <w:color w:val="000000"/>
          <w:shd w:val="clear" w:color="auto" w:fill="FFFFFF"/>
        </w:rPr>
        <w:t xml:space="preserve"> a</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TML1"/>
          <w:color w:val="000000"/>
          <w:shd w:val="clear" w:color="auto" w:fill="FFFFFF"/>
        </w:rPr>
        <w:t xml:space="preserve">    </w:t>
      </w:r>
      <w:r>
        <w:rPr>
          <w:rStyle w:val="hljs-comment"/>
          <w:color w:val="008000"/>
          <w:shd w:val="clear" w:color="auto" w:fill="FFFFFF"/>
        </w:rPr>
        <w:t># 修改全局变量，而不是创建一个新的 local 变量</w:t>
      </w:r>
    </w:p>
    <w:p w:rsidR="00070E18" w:rsidRDefault="00070E18" w:rsidP="00070E18">
      <w:pPr>
        <w:pStyle w:val="HTML"/>
        <w:shd w:val="clear" w:color="auto" w:fill="FFFFFF"/>
        <w:wordWrap w:val="0"/>
        <w:rPr>
          <w:rFonts w:ascii="Consolas" w:hAnsi="Consolas"/>
          <w:color w:val="333333"/>
        </w:rPr>
      </w:pPr>
      <w:r>
        <w:rPr>
          <w:rStyle w:val="HTML1"/>
          <w:color w:val="000000"/>
          <w:shd w:val="clear" w:color="auto" w:fill="FFFFFF"/>
        </w:rPr>
        <w:t xml:space="preserve">    a </w:t>
      </w:r>
      <w:r>
        <w:rPr>
          <w:rStyle w:val="op"/>
          <w:color w:val="000000"/>
          <w:shd w:val="clear" w:color="auto" w:fill="FFFFFF"/>
        </w:rPr>
        <w:t>=</w:t>
      </w:r>
      <w:r>
        <w:rPr>
          <w:rStyle w:val="HTML1"/>
          <w:color w:val="000000"/>
          <w:shd w:val="clear" w:color="auto" w:fill="FFFFFF"/>
        </w:rPr>
        <w:t xml:space="preserve"> </w:t>
      </w:r>
      <w:r>
        <w:rPr>
          <w:rStyle w:val="hljs-number"/>
          <w:color w:val="000000"/>
          <w:shd w:val="clear" w:color="auto" w:fill="FFFFFF"/>
        </w:rPr>
        <w:t>2</w:t>
      </w:r>
    </w:p>
    <w:p w:rsidR="00070E18" w:rsidRDefault="00070E18" w:rsidP="00070E18">
      <w:pPr>
        <w:pStyle w:val="a3"/>
        <w:shd w:val="clear" w:color="auto" w:fill="FFFFFF"/>
        <w:spacing w:before="0" w:beforeAutospacing="0" w:after="0" w:afterAutospacing="0"/>
        <w:rPr>
          <w:rFonts w:ascii="Helvetica" w:hAnsi="Helvetica" w:cs="Helvetica"/>
          <w:color w:val="111111"/>
        </w:rPr>
      </w:pPr>
      <w:proofErr w:type="spellStart"/>
      <w:r>
        <w:rPr>
          <w:rStyle w:val="a5"/>
          <w:rFonts w:ascii="Helvetica" w:hAnsi="Helvetica" w:cs="Helvetica"/>
          <w:color w:val="111111"/>
        </w:rPr>
        <w:t>builtins</w:t>
      </w:r>
      <w:proofErr w:type="spellEnd"/>
      <w:r>
        <w:rPr>
          <w:rFonts w:ascii="Helvetica" w:hAnsi="Helvetica" w:cs="Helvetica"/>
          <w:color w:val="111111"/>
        </w:rPr>
        <w:t>，内置模块的命名空间。</w:t>
      </w:r>
      <w:r>
        <w:rPr>
          <w:rFonts w:ascii="Helvetica" w:hAnsi="Helvetica" w:cs="Helvetica"/>
          <w:color w:val="111111"/>
        </w:rPr>
        <w:t xml:space="preserve">Python </w:t>
      </w:r>
      <w:r>
        <w:rPr>
          <w:rFonts w:ascii="Helvetica" w:hAnsi="Helvetica" w:cs="Helvetica"/>
          <w:color w:val="111111"/>
        </w:rPr>
        <w:t>在启动的时候会自动为我们载入很多内置的函数、类，比如</w:t>
      </w:r>
      <w:r>
        <w:rPr>
          <w:rFonts w:ascii="Helvetica" w:hAnsi="Helvetica" w:cs="Helvetica"/>
          <w:color w:val="111111"/>
        </w:rPr>
        <w:t xml:space="preserve"> </w:t>
      </w:r>
      <w:proofErr w:type="spellStart"/>
      <w:r>
        <w:rPr>
          <w:rFonts w:ascii="Helvetica" w:hAnsi="Helvetica" w:cs="Helvetica"/>
          <w:color w:val="111111"/>
        </w:rPr>
        <w:t>dict</w:t>
      </w:r>
      <w:proofErr w:type="spellEnd"/>
      <w:r>
        <w:rPr>
          <w:rFonts w:ascii="Helvetica" w:hAnsi="Helvetica" w:cs="Helvetica"/>
          <w:color w:val="111111"/>
        </w:rPr>
        <w:t>，</w:t>
      </w:r>
      <w:r>
        <w:rPr>
          <w:rFonts w:ascii="Helvetica" w:hAnsi="Helvetica" w:cs="Helvetica"/>
          <w:color w:val="111111"/>
        </w:rPr>
        <w:t>list</w:t>
      </w:r>
      <w:r>
        <w:rPr>
          <w:rFonts w:ascii="Helvetica" w:hAnsi="Helvetica" w:cs="Helvetica"/>
          <w:color w:val="111111"/>
        </w:rPr>
        <w:t>，</w:t>
      </w:r>
      <w:r>
        <w:rPr>
          <w:rFonts w:ascii="Helvetica" w:hAnsi="Helvetica" w:cs="Helvetica"/>
          <w:color w:val="111111"/>
        </w:rPr>
        <w:t>type</w:t>
      </w:r>
      <w:r>
        <w:rPr>
          <w:rFonts w:ascii="Helvetica" w:hAnsi="Helvetica" w:cs="Helvetica"/>
          <w:color w:val="111111"/>
        </w:rPr>
        <w:t>，</w:t>
      </w:r>
      <w:r>
        <w:rPr>
          <w:rFonts w:ascii="Helvetica" w:hAnsi="Helvetica" w:cs="Helvetica"/>
          <w:color w:val="111111"/>
        </w:rPr>
        <w:t>print</w:t>
      </w:r>
      <w:r>
        <w:rPr>
          <w:rFonts w:ascii="Helvetica" w:hAnsi="Helvetica" w:cs="Helvetica"/>
          <w:color w:val="111111"/>
        </w:rPr>
        <w:t>，这些都位于</w:t>
      </w:r>
      <w:r>
        <w:rPr>
          <w:rFonts w:ascii="Helvetica" w:hAnsi="Helvetica" w:cs="Helvetica"/>
          <w:color w:val="111111"/>
        </w:rPr>
        <w:t> </w:t>
      </w:r>
      <w:r>
        <w:rPr>
          <w:rStyle w:val="HTML1"/>
          <w:color w:val="C7254E"/>
        </w:rPr>
        <w:t>__</w:t>
      </w:r>
      <w:proofErr w:type="spellStart"/>
      <w:r>
        <w:rPr>
          <w:rStyle w:val="HTML1"/>
          <w:color w:val="C7254E"/>
        </w:rPr>
        <w:t>builtins</w:t>
      </w:r>
      <w:proofErr w:type="spellEnd"/>
      <w:r>
        <w:rPr>
          <w:rStyle w:val="HTML1"/>
          <w:color w:val="C7254E"/>
        </w:rPr>
        <w:t>__</w:t>
      </w:r>
      <w:r>
        <w:rPr>
          <w:rFonts w:ascii="Helvetica" w:hAnsi="Helvetica" w:cs="Helvetica"/>
          <w:color w:val="111111"/>
        </w:rPr>
        <w:t> </w:t>
      </w:r>
      <w:r>
        <w:rPr>
          <w:rFonts w:ascii="Helvetica" w:hAnsi="Helvetica" w:cs="Helvetica"/>
          <w:color w:val="111111"/>
        </w:rPr>
        <w:t>模块中，可以使用</w:t>
      </w:r>
      <w:r>
        <w:rPr>
          <w:rFonts w:ascii="Helvetica" w:hAnsi="Helvetica" w:cs="Helvetica"/>
          <w:color w:val="111111"/>
        </w:rPr>
        <w:t> </w:t>
      </w:r>
      <w:proofErr w:type="spellStart"/>
      <w:r>
        <w:rPr>
          <w:rStyle w:val="HTML1"/>
          <w:color w:val="C7254E"/>
        </w:rPr>
        <w:t>dir</w:t>
      </w:r>
      <w:proofErr w:type="spellEnd"/>
      <w:r>
        <w:rPr>
          <w:rStyle w:val="HTML1"/>
          <w:color w:val="C7254E"/>
        </w:rPr>
        <w:t>(__</w:t>
      </w:r>
      <w:proofErr w:type="spellStart"/>
      <w:r>
        <w:rPr>
          <w:rStyle w:val="HTML1"/>
          <w:color w:val="C7254E"/>
        </w:rPr>
        <w:t>builtins</w:t>
      </w:r>
      <w:proofErr w:type="spellEnd"/>
      <w:r>
        <w:rPr>
          <w:rStyle w:val="HTML1"/>
          <w:color w:val="C7254E"/>
        </w:rPr>
        <w:t>__)</w:t>
      </w:r>
      <w:r>
        <w:rPr>
          <w:rFonts w:ascii="Helvetica" w:hAnsi="Helvetica" w:cs="Helvetica"/>
          <w:color w:val="111111"/>
        </w:rPr>
        <w:t>来查看。这也是为什么我们在没有</w:t>
      </w:r>
      <w:r>
        <w:rPr>
          <w:rFonts w:ascii="Helvetica" w:hAnsi="Helvetica" w:cs="Helvetica"/>
          <w:color w:val="111111"/>
        </w:rPr>
        <w:t xml:space="preserve"> import </w:t>
      </w:r>
      <w:r>
        <w:rPr>
          <w:rFonts w:ascii="Helvetica" w:hAnsi="Helvetica" w:cs="Helvetica"/>
          <w:color w:val="111111"/>
        </w:rPr>
        <w:t>任何模块的情况下，就能使用这么多丰富的函数和功能了。</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介绍完命名空间，就能理解</w:t>
      </w:r>
      <w:r>
        <w:rPr>
          <w:rFonts w:ascii="Helvetica" w:hAnsi="Helvetica" w:cs="Helvetica"/>
          <w:color w:val="111111"/>
        </w:rPr>
        <w:t> </w:t>
      </w:r>
      <w:r>
        <w:rPr>
          <w:rStyle w:val="HTML1"/>
          <w:color w:val="C7254E"/>
        </w:rPr>
        <w:t>print(a)</w:t>
      </w:r>
      <w:r>
        <w:rPr>
          <w:rFonts w:ascii="Helvetica" w:hAnsi="Helvetica" w:cs="Helvetica"/>
          <w:color w:val="111111"/>
        </w:rPr>
        <w:t> </w:t>
      </w:r>
      <w:r>
        <w:rPr>
          <w:rFonts w:ascii="Helvetica" w:hAnsi="Helvetica" w:cs="Helvetica"/>
          <w:color w:val="111111"/>
        </w:rPr>
        <w:t>这行代码输出的结果为什么是</w:t>
      </w:r>
      <w:r>
        <w:rPr>
          <w:rFonts w:ascii="Helvetica" w:hAnsi="Helvetica" w:cs="Helvetica"/>
          <w:color w:val="111111"/>
        </w:rPr>
        <w:t> </w:t>
      </w:r>
      <w:r>
        <w:rPr>
          <w:rStyle w:val="HTML1"/>
          <w:color w:val="C7254E"/>
        </w:rPr>
        <w:t>a string</w:t>
      </w:r>
      <w:r>
        <w:rPr>
          <w:rFonts w:ascii="Helvetica" w:hAnsi="Helvetica" w:cs="Helvetica"/>
          <w:color w:val="111111"/>
        </w:rPr>
        <w:t> </w:t>
      </w:r>
      <w:r>
        <w:rPr>
          <w:rFonts w:ascii="Helvetica" w:hAnsi="Helvetica" w:cs="Helvetica"/>
          <w:color w:val="111111"/>
        </w:rPr>
        <w:t>了。</w:t>
      </w:r>
    </w:p>
    <w:p w:rsidR="00070E18" w:rsidRDefault="00070E18" w:rsidP="00070E18">
      <w:pPr>
        <w:pStyle w:val="3"/>
        <w:shd w:val="clear" w:color="auto" w:fill="FFFFFF"/>
        <w:spacing w:before="0" w:beforeAutospacing="0" w:after="0" w:afterAutospacing="0"/>
        <w:rPr>
          <w:rFonts w:ascii="Helvetica" w:hAnsi="Helvetica" w:cs="Helvetica"/>
          <w:color w:val="111111"/>
          <w:sz w:val="24"/>
          <w:szCs w:val="24"/>
        </w:rPr>
      </w:pPr>
      <w:r>
        <w:rPr>
          <w:rFonts w:ascii="Helvetica" w:hAnsi="Helvetica" w:cs="Helvetica"/>
          <w:color w:val="111111"/>
          <w:sz w:val="24"/>
          <w:szCs w:val="24"/>
        </w:rPr>
        <w:t xml:space="preserve">2.12 </w:t>
      </w:r>
      <w:r>
        <w:rPr>
          <w:rFonts w:ascii="Helvetica" w:hAnsi="Helvetica" w:cs="Helvetica"/>
          <w:color w:val="111111"/>
          <w:sz w:val="24"/>
          <w:szCs w:val="24"/>
        </w:rPr>
        <w:t>内置属性</w:t>
      </w:r>
      <w:r>
        <w:rPr>
          <w:rFonts w:ascii="Helvetica" w:hAnsi="Helvetica" w:cs="Helvetica"/>
          <w:color w:val="111111"/>
          <w:sz w:val="24"/>
          <w:szCs w:val="24"/>
        </w:rPr>
        <w:t> </w:t>
      </w:r>
      <w:r>
        <w:rPr>
          <w:rStyle w:val="HTML1"/>
          <w:color w:val="C7254E"/>
        </w:rPr>
        <w:t>__name__</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现在到了解释</w:t>
      </w:r>
      <w:r>
        <w:rPr>
          <w:rFonts w:ascii="Helvetica" w:hAnsi="Helvetica" w:cs="Helvetica"/>
          <w:color w:val="111111"/>
        </w:rPr>
        <w:t> </w:t>
      </w:r>
      <w:r>
        <w:rPr>
          <w:rStyle w:val="HTML1"/>
          <w:color w:val="C7254E"/>
        </w:rPr>
        <w:t>if __name__ == '__main__'</w:t>
      </w:r>
      <w:r>
        <w:rPr>
          <w:rFonts w:ascii="Helvetica" w:hAnsi="Helvetica" w:cs="Helvetica"/>
          <w:color w:val="111111"/>
        </w:rPr>
        <w:t> </w:t>
      </w:r>
      <w:r>
        <w:rPr>
          <w:rFonts w:ascii="Helvetica" w:hAnsi="Helvetica" w:cs="Helvetica"/>
          <w:color w:val="111111"/>
        </w:rPr>
        <w:t>这行代码的时候了。当</w:t>
      </w:r>
      <w:r>
        <w:rPr>
          <w:rFonts w:ascii="Helvetica" w:hAnsi="Helvetica" w:cs="Helvetica"/>
          <w:color w:val="111111"/>
        </w:rPr>
        <w:t xml:space="preserve"> Python </w:t>
      </w:r>
      <w:r>
        <w:rPr>
          <w:rFonts w:ascii="Helvetica" w:hAnsi="Helvetica" w:cs="Helvetica"/>
          <w:color w:val="111111"/>
        </w:rPr>
        <w:t>程序启动后，</w:t>
      </w:r>
      <w:r>
        <w:rPr>
          <w:rFonts w:ascii="Helvetica" w:hAnsi="Helvetica" w:cs="Helvetica"/>
          <w:color w:val="111111"/>
        </w:rPr>
        <w:t xml:space="preserve">Python </w:t>
      </w:r>
      <w:r>
        <w:rPr>
          <w:rFonts w:ascii="Helvetica" w:hAnsi="Helvetica" w:cs="Helvetica"/>
          <w:color w:val="111111"/>
        </w:rPr>
        <w:t>会自动为每个模块设置一个属性</w:t>
      </w:r>
      <w:r>
        <w:rPr>
          <w:rFonts w:ascii="Helvetica" w:hAnsi="Helvetica" w:cs="Helvetica"/>
          <w:color w:val="111111"/>
        </w:rPr>
        <w:t> </w:t>
      </w:r>
      <w:r>
        <w:rPr>
          <w:rStyle w:val="HTML1"/>
          <w:color w:val="C7254E"/>
        </w:rPr>
        <w:t>__name__</w:t>
      </w:r>
      <w:r>
        <w:rPr>
          <w:rFonts w:ascii="Helvetica" w:hAnsi="Helvetica" w:cs="Helvetica"/>
          <w:color w:val="111111"/>
        </w:rPr>
        <w:t> </w:t>
      </w:r>
      <w:r>
        <w:rPr>
          <w:rFonts w:ascii="Helvetica" w:hAnsi="Helvetica" w:cs="Helvetica"/>
          <w:color w:val="111111"/>
        </w:rPr>
        <w:t>通常使用的是模块的名字，也就是文件名，但唯一的例外是主模块，主模块将会被设置为</w:t>
      </w:r>
      <w:r>
        <w:rPr>
          <w:rFonts w:ascii="Helvetica" w:hAnsi="Helvetica" w:cs="Helvetica"/>
          <w:color w:val="111111"/>
        </w:rPr>
        <w:t> </w:t>
      </w:r>
      <w:r>
        <w:rPr>
          <w:rStyle w:val="HTML1"/>
          <w:color w:val="C7254E"/>
        </w:rPr>
        <w:t>__main__</w:t>
      </w:r>
      <w:r>
        <w:rPr>
          <w:rFonts w:ascii="Helvetica" w:hAnsi="Helvetica" w:cs="Helvetica"/>
          <w:color w:val="111111"/>
        </w:rPr>
        <w:t>。利用这一特性，就可以做一些特别的事。比如当该模块以主模块来运行的时候，可以运行测试用例。而当被其他模块</w:t>
      </w:r>
      <w:r>
        <w:rPr>
          <w:rFonts w:ascii="Helvetica" w:hAnsi="Helvetica" w:cs="Helvetica"/>
          <w:color w:val="111111"/>
        </w:rPr>
        <w:t xml:space="preserve"> import </w:t>
      </w:r>
      <w:r>
        <w:rPr>
          <w:rFonts w:ascii="Helvetica" w:hAnsi="Helvetica" w:cs="Helvetica"/>
          <w:color w:val="111111"/>
        </w:rPr>
        <w:t>时，则只是乖乖的，提供函数和功能就好。</w:t>
      </w:r>
    </w:p>
    <w:p w:rsidR="00070E18" w:rsidRDefault="00070E18" w:rsidP="00070E18">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2.13 </w:t>
      </w:r>
      <w:r>
        <w:rPr>
          <w:rFonts w:ascii="Helvetica" w:hAnsi="Helvetica" w:cs="Helvetica"/>
          <w:color w:val="111111"/>
          <w:sz w:val="24"/>
          <w:szCs w:val="24"/>
        </w:rPr>
        <w:t>函数调用</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最后两行是函数调用，这里略去不讲。</w:t>
      </w:r>
    </w:p>
    <w:p w:rsidR="00070E18" w:rsidRDefault="00070E18" w:rsidP="00070E18">
      <w:pPr>
        <w:pStyle w:val="2"/>
        <w:shd w:val="clear" w:color="auto" w:fill="FFFFFF"/>
        <w:spacing w:before="150" w:beforeAutospacing="0" w:after="150" w:afterAutospacing="0"/>
        <w:rPr>
          <w:rFonts w:ascii="Helvetica" w:hAnsi="Helvetica" w:cs="Helvetica"/>
          <w:color w:val="111111"/>
          <w:sz w:val="32"/>
          <w:szCs w:val="32"/>
        </w:rPr>
      </w:pPr>
      <w:r>
        <w:rPr>
          <w:rFonts w:ascii="Helvetica" w:hAnsi="Helvetica" w:cs="Helvetica"/>
          <w:color w:val="111111"/>
          <w:sz w:val="32"/>
          <w:szCs w:val="32"/>
        </w:rPr>
        <w:lastRenderedPageBreak/>
        <w:t xml:space="preserve">3. </w:t>
      </w:r>
      <w:r>
        <w:rPr>
          <w:rFonts w:ascii="Helvetica" w:hAnsi="Helvetica" w:cs="Helvetica"/>
          <w:color w:val="111111"/>
          <w:sz w:val="32"/>
          <w:szCs w:val="32"/>
        </w:rPr>
        <w:t>回顾</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讲到最后，还有些内容需要再回顾和补充一下。</w:t>
      </w:r>
    </w:p>
    <w:p w:rsidR="00070E18" w:rsidRDefault="00070E18" w:rsidP="00070E18">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3.1 </w:t>
      </w:r>
      <w:proofErr w:type="spellStart"/>
      <w:r>
        <w:rPr>
          <w:rFonts w:ascii="Helvetica" w:hAnsi="Helvetica" w:cs="Helvetica"/>
          <w:color w:val="111111"/>
          <w:sz w:val="24"/>
          <w:szCs w:val="24"/>
        </w:rPr>
        <w:t>pyc</w:t>
      </w:r>
      <w:proofErr w:type="spellEnd"/>
      <w:r>
        <w:rPr>
          <w:rFonts w:ascii="Helvetica" w:hAnsi="Helvetica" w:cs="Helvetica"/>
          <w:color w:val="111111"/>
          <w:sz w:val="24"/>
          <w:szCs w:val="24"/>
        </w:rPr>
        <w:t xml:space="preserve"> </w:t>
      </w:r>
      <w:r>
        <w:rPr>
          <w:rFonts w:ascii="Helvetica" w:hAnsi="Helvetica" w:cs="Helvetica"/>
          <w:color w:val="111111"/>
          <w:sz w:val="24"/>
          <w:szCs w:val="24"/>
        </w:rPr>
        <w:t>文件</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只会对那些以后可能继续被使用和载入的模块才会生成</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w:t>
      </w:r>
      <w:r>
        <w:rPr>
          <w:rFonts w:ascii="Helvetica" w:hAnsi="Helvetica" w:cs="Helvetica"/>
          <w:color w:val="111111"/>
        </w:rPr>
        <w:t xml:space="preserve">Python </w:t>
      </w:r>
      <w:r>
        <w:rPr>
          <w:rFonts w:ascii="Helvetica" w:hAnsi="Helvetica" w:cs="Helvetica"/>
          <w:color w:val="111111"/>
        </w:rPr>
        <w:t>认为使用了</w:t>
      </w:r>
      <w:r>
        <w:rPr>
          <w:rFonts w:ascii="Helvetica" w:hAnsi="Helvetica" w:cs="Helvetica"/>
          <w:color w:val="111111"/>
        </w:rPr>
        <w:t xml:space="preserve"> import </w:t>
      </w:r>
      <w:r>
        <w:rPr>
          <w:rFonts w:ascii="Helvetica" w:hAnsi="Helvetica" w:cs="Helvetica"/>
          <w:color w:val="111111"/>
        </w:rPr>
        <w:t>指令的模块，属于这种类型，因此会生成</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文件。而对于只是临时用一次的模块，并不会生成</w:t>
      </w:r>
      <w:r>
        <w:rPr>
          <w:rFonts w:ascii="Helvetica" w:hAnsi="Helvetica" w:cs="Helvetica"/>
          <w:color w:val="111111"/>
        </w:rPr>
        <w:t xml:space="preserve"> </w:t>
      </w:r>
      <w:proofErr w:type="spellStart"/>
      <w:r>
        <w:rPr>
          <w:rFonts w:ascii="Helvetica" w:hAnsi="Helvetica" w:cs="Helvetica"/>
          <w:color w:val="111111"/>
        </w:rPr>
        <w:t>pyc</w:t>
      </w:r>
      <w:proofErr w:type="spellEnd"/>
      <w:r>
        <w:rPr>
          <w:rFonts w:ascii="Helvetica" w:hAnsi="Helvetica" w:cs="Helvetica"/>
          <w:color w:val="111111"/>
        </w:rPr>
        <w:t xml:space="preserve"> </w:t>
      </w:r>
      <w:r>
        <w:rPr>
          <w:rFonts w:ascii="Helvetica" w:hAnsi="Helvetica" w:cs="Helvetica"/>
          <w:color w:val="111111"/>
        </w:rPr>
        <w:t>文件，</w:t>
      </w:r>
      <w:r>
        <w:rPr>
          <w:rFonts w:ascii="Helvetica" w:hAnsi="Helvetica" w:cs="Helvetica"/>
          <w:color w:val="111111"/>
        </w:rPr>
        <w:t xml:space="preserve">Python </w:t>
      </w:r>
      <w:r>
        <w:rPr>
          <w:rFonts w:ascii="Helvetica" w:hAnsi="Helvetica" w:cs="Helvetica"/>
          <w:color w:val="111111"/>
        </w:rPr>
        <w:t>将主模块当成了这种类型的文件。这就解释了为什么</w:t>
      </w:r>
      <w:r>
        <w:rPr>
          <w:rFonts w:ascii="Helvetica" w:hAnsi="Helvetica" w:cs="Helvetica"/>
          <w:color w:val="111111"/>
        </w:rPr>
        <w:t> </w:t>
      </w:r>
      <w:r>
        <w:rPr>
          <w:rStyle w:val="HTML1"/>
          <w:color w:val="C7254E"/>
        </w:rPr>
        <w:t>python demo.py</w:t>
      </w:r>
      <w:r>
        <w:rPr>
          <w:rFonts w:ascii="Helvetica" w:hAnsi="Helvetica" w:cs="Helvetica"/>
          <w:color w:val="111111"/>
        </w:rPr>
        <w:t>执行完后，只会生成一个</w:t>
      </w:r>
      <w:r>
        <w:rPr>
          <w:rFonts w:ascii="Helvetica" w:hAnsi="Helvetica" w:cs="Helvetica"/>
          <w:color w:val="111111"/>
        </w:rPr>
        <w:t> </w:t>
      </w:r>
      <w:proofErr w:type="spellStart"/>
      <w:r>
        <w:rPr>
          <w:rStyle w:val="HTML1"/>
          <w:color w:val="C7254E"/>
        </w:rPr>
        <w:t>foo.pyc</w:t>
      </w:r>
      <w:proofErr w:type="spellEnd"/>
      <w:r>
        <w:rPr>
          <w:rFonts w:ascii="Helvetica" w:hAnsi="Helvetica" w:cs="Helvetica"/>
          <w:color w:val="111111"/>
        </w:rPr>
        <w:t> </w:t>
      </w:r>
      <w:r>
        <w:rPr>
          <w:rFonts w:ascii="Helvetica" w:hAnsi="Helvetica" w:cs="Helvetica"/>
          <w:color w:val="111111"/>
        </w:rPr>
        <w:t>文件。</w:t>
      </w:r>
    </w:p>
    <w:p w:rsidR="00070E18" w:rsidRDefault="00070E18" w:rsidP="00070E18">
      <w:pPr>
        <w:pStyle w:val="a3"/>
        <w:shd w:val="clear" w:color="auto" w:fill="F8F8F8"/>
        <w:spacing w:before="150" w:beforeAutospacing="0" w:after="150" w:afterAutospacing="0"/>
        <w:rPr>
          <w:rFonts w:ascii="Helvetica" w:hAnsi="Helvetica" w:cs="Helvetica"/>
          <w:color w:val="111111"/>
          <w:sz w:val="21"/>
          <w:szCs w:val="21"/>
        </w:rPr>
      </w:pPr>
      <w:r>
        <w:rPr>
          <w:rFonts w:ascii="Helvetica" w:hAnsi="Helvetica" w:cs="Helvetica"/>
          <w:color w:val="111111"/>
          <w:sz w:val="21"/>
          <w:szCs w:val="21"/>
        </w:rPr>
        <w:t>如果要问</w:t>
      </w:r>
      <w:r>
        <w:rPr>
          <w:rFonts w:ascii="Helvetica" w:hAnsi="Helvetica" w:cs="Helvetica"/>
          <w:color w:val="111111"/>
          <w:sz w:val="21"/>
          <w:szCs w:val="21"/>
        </w:rPr>
        <w:t xml:space="preserve"> </w:t>
      </w:r>
      <w:proofErr w:type="spellStart"/>
      <w:r>
        <w:rPr>
          <w:rFonts w:ascii="Helvetica" w:hAnsi="Helvetica" w:cs="Helvetica"/>
          <w:color w:val="111111"/>
          <w:sz w:val="21"/>
          <w:szCs w:val="21"/>
        </w:rPr>
        <w:t>pyc</w:t>
      </w:r>
      <w:proofErr w:type="spellEnd"/>
      <w:r>
        <w:rPr>
          <w:rFonts w:ascii="Helvetica" w:hAnsi="Helvetica" w:cs="Helvetica"/>
          <w:color w:val="111111"/>
          <w:sz w:val="21"/>
          <w:szCs w:val="21"/>
        </w:rPr>
        <w:t xml:space="preserve"> </w:t>
      </w:r>
      <w:r>
        <w:rPr>
          <w:rFonts w:ascii="Helvetica" w:hAnsi="Helvetica" w:cs="Helvetica"/>
          <w:color w:val="111111"/>
          <w:sz w:val="21"/>
          <w:szCs w:val="21"/>
        </w:rPr>
        <w:t>文件什么时候生成，答案就是在执行了</w:t>
      </w:r>
      <w:r>
        <w:rPr>
          <w:rFonts w:ascii="Helvetica" w:hAnsi="Helvetica" w:cs="Helvetica"/>
          <w:color w:val="111111"/>
          <w:sz w:val="21"/>
          <w:szCs w:val="21"/>
        </w:rPr>
        <w:t xml:space="preserve"> import </w:t>
      </w:r>
      <w:r>
        <w:rPr>
          <w:rFonts w:ascii="Helvetica" w:hAnsi="Helvetica" w:cs="Helvetica"/>
          <w:color w:val="111111"/>
          <w:sz w:val="21"/>
          <w:szCs w:val="21"/>
        </w:rPr>
        <w:t>指令之后，</w:t>
      </w:r>
      <w:r>
        <w:rPr>
          <w:rFonts w:ascii="Helvetica" w:hAnsi="Helvetica" w:cs="Helvetica"/>
          <w:color w:val="111111"/>
          <w:sz w:val="21"/>
          <w:szCs w:val="21"/>
        </w:rPr>
        <w:t xml:space="preserve">from xx import </w:t>
      </w:r>
      <w:proofErr w:type="spellStart"/>
      <w:r>
        <w:rPr>
          <w:rFonts w:ascii="Helvetica" w:hAnsi="Helvetica" w:cs="Helvetica"/>
          <w:color w:val="111111"/>
          <w:sz w:val="21"/>
          <w:szCs w:val="21"/>
        </w:rPr>
        <w:t>yy</w:t>
      </w:r>
      <w:proofErr w:type="spellEnd"/>
      <w:r>
        <w:rPr>
          <w:rFonts w:ascii="Helvetica" w:hAnsi="Helvetica" w:cs="Helvetica"/>
          <w:color w:val="111111"/>
          <w:sz w:val="21"/>
          <w:szCs w:val="21"/>
        </w:rPr>
        <w:t xml:space="preserve"> </w:t>
      </w:r>
      <w:r>
        <w:rPr>
          <w:rFonts w:ascii="Helvetica" w:hAnsi="Helvetica" w:cs="Helvetica"/>
          <w:color w:val="111111"/>
          <w:sz w:val="21"/>
          <w:szCs w:val="21"/>
        </w:rPr>
        <w:t>同样属于</w:t>
      </w:r>
      <w:r>
        <w:rPr>
          <w:rFonts w:ascii="Helvetica" w:hAnsi="Helvetica" w:cs="Helvetica"/>
          <w:color w:val="111111"/>
          <w:sz w:val="21"/>
          <w:szCs w:val="21"/>
        </w:rPr>
        <w:t xml:space="preserve"> import </w:t>
      </w:r>
      <w:r>
        <w:rPr>
          <w:rFonts w:ascii="Helvetica" w:hAnsi="Helvetica" w:cs="Helvetica"/>
          <w:color w:val="111111"/>
          <w:sz w:val="21"/>
          <w:szCs w:val="21"/>
        </w:rPr>
        <w:t>指令。</w:t>
      </w:r>
    </w:p>
    <w:p w:rsidR="00070E18" w:rsidRDefault="00070E18" w:rsidP="00070E18">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3.2 </w:t>
      </w:r>
      <w:r>
        <w:rPr>
          <w:rFonts w:ascii="Helvetica" w:hAnsi="Helvetica" w:cs="Helvetica"/>
          <w:color w:val="111111"/>
          <w:sz w:val="24"/>
          <w:szCs w:val="24"/>
        </w:rPr>
        <w:t>小整数对象池</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在</w:t>
      </w:r>
      <w:r>
        <w:rPr>
          <w:rFonts w:ascii="Helvetica" w:hAnsi="Helvetica" w:cs="Helvetica"/>
          <w:color w:val="111111"/>
        </w:rPr>
        <w:t xml:space="preserve"> demo.py </w:t>
      </w:r>
      <w:r>
        <w:rPr>
          <w:rFonts w:ascii="Helvetica" w:hAnsi="Helvetica" w:cs="Helvetica"/>
          <w:color w:val="111111"/>
        </w:rPr>
        <w:t>这里例子中，所用的整数特意用了一个</w:t>
      </w:r>
      <w:r>
        <w:rPr>
          <w:rFonts w:ascii="Helvetica" w:hAnsi="Helvetica" w:cs="Helvetica"/>
          <w:color w:val="111111"/>
        </w:rPr>
        <w:t xml:space="preserve"> 257</w:t>
      </w:r>
      <w:r>
        <w:rPr>
          <w:rFonts w:ascii="Helvetica" w:hAnsi="Helvetica" w:cs="Helvetica"/>
          <w:color w:val="111111"/>
        </w:rPr>
        <w:t>，这是为了介绍小整数对象池的。整数在程序中的使用非常广泛，</w:t>
      </w:r>
      <w:r>
        <w:rPr>
          <w:rFonts w:ascii="Helvetica" w:hAnsi="Helvetica" w:cs="Helvetica"/>
          <w:color w:val="111111"/>
        </w:rPr>
        <w:t xml:space="preserve">Python </w:t>
      </w:r>
      <w:r>
        <w:rPr>
          <w:rFonts w:ascii="Helvetica" w:hAnsi="Helvetica" w:cs="Helvetica"/>
          <w:color w:val="111111"/>
        </w:rPr>
        <w:t>为了优化速度，使用了小整数对象池，避免为整数频繁申请和销毁内存空间。</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对小整数的定义是</w:t>
      </w:r>
      <w:r>
        <w:rPr>
          <w:rFonts w:ascii="Helvetica" w:hAnsi="Helvetica" w:cs="Helvetica"/>
          <w:color w:val="111111"/>
        </w:rPr>
        <w:t xml:space="preserve"> [-5, 257)</w:t>
      </w:r>
      <w:r>
        <w:rPr>
          <w:rFonts w:ascii="Helvetica" w:hAnsi="Helvetica" w:cs="Helvetica"/>
          <w:color w:val="111111"/>
        </w:rPr>
        <w:t>，这些整数对象是提前建立好的，不会被垃圾回收。在一个</w:t>
      </w:r>
      <w:r>
        <w:rPr>
          <w:rFonts w:ascii="Helvetica" w:hAnsi="Helvetica" w:cs="Helvetica"/>
          <w:color w:val="111111"/>
        </w:rPr>
        <w:t xml:space="preserve"> Python </w:t>
      </w:r>
      <w:r>
        <w:rPr>
          <w:rFonts w:ascii="Helvetica" w:hAnsi="Helvetica" w:cs="Helvetica"/>
          <w:color w:val="111111"/>
        </w:rPr>
        <w:t>的程序中，所有位于这个范围内的整数使用的都是同一个对象，从下面这个例子就可以看出。</w:t>
      </w:r>
    </w:p>
    <w:p w:rsidR="00070E18" w:rsidRDefault="00070E18" w:rsidP="00070E18">
      <w:pPr>
        <w:pStyle w:val="HTML"/>
        <w:wordWrap w:val="0"/>
        <w:spacing w:beforeAutospacing="1" w:afterAutospacing="1"/>
        <w:rPr>
          <w:rStyle w:val="HTML1"/>
          <w:color w:val="000000"/>
          <w:shd w:val="clear" w:color="auto" w:fill="FFFFFF"/>
        </w:rPr>
      </w:pPr>
      <w:r>
        <w:rPr>
          <w:rStyle w:val="hljs-meta"/>
          <w:color w:val="2B91AF"/>
          <w:shd w:val="clear" w:color="auto" w:fill="FFFFFF"/>
        </w:rPr>
        <w:t>&gt;&gt;</w:t>
      </w:r>
      <w:r>
        <w:rPr>
          <w:rStyle w:val="HTML1"/>
          <w:color w:val="000000"/>
          <w:shd w:val="clear" w:color="auto" w:fill="FFFFFF"/>
        </w:rPr>
        <w:t xml:space="preserve">&gt; a = </w:t>
      </w:r>
      <w:r>
        <w:rPr>
          <w:rStyle w:val="hljs-number"/>
          <w:color w:val="000000"/>
          <w:shd w:val="clear" w:color="auto" w:fill="FFFFFF"/>
        </w:rPr>
        <w:t>1</w:t>
      </w:r>
    </w:p>
    <w:p w:rsidR="00070E18" w:rsidRDefault="00070E18" w:rsidP="00070E18">
      <w:pPr>
        <w:pStyle w:val="HTML"/>
        <w:wordWrap w:val="0"/>
        <w:spacing w:beforeAutospacing="1" w:afterAutospacing="1"/>
        <w:rPr>
          <w:rStyle w:val="HTML1"/>
          <w:color w:val="000000"/>
          <w:shd w:val="clear" w:color="auto" w:fill="FFFFFF"/>
        </w:rPr>
      </w:pPr>
      <w:r>
        <w:rPr>
          <w:rStyle w:val="hljs-meta"/>
          <w:color w:val="2B91AF"/>
          <w:shd w:val="clear" w:color="auto" w:fill="FFFFFF"/>
        </w:rPr>
        <w:t>&gt;&gt;</w:t>
      </w:r>
      <w:r>
        <w:rPr>
          <w:rStyle w:val="HTML1"/>
          <w:color w:val="000000"/>
          <w:shd w:val="clear" w:color="auto" w:fill="FFFFFF"/>
        </w:rPr>
        <w:t xml:space="preserve">&gt; </w:t>
      </w:r>
      <w:proofErr w:type="gramStart"/>
      <w:r>
        <w:rPr>
          <w:rStyle w:val="HTML1"/>
          <w:color w:val="000000"/>
          <w:shd w:val="clear" w:color="auto" w:fill="FFFFFF"/>
        </w:rPr>
        <w:t>id(</w:t>
      </w:r>
      <w:proofErr w:type="gramEnd"/>
      <w:r>
        <w:rPr>
          <w:rStyle w:val="HTML1"/>
          <w:color w:val="000000"/>
          <w:shd w:val="clear" w:color="auto" w:fill="FFFFFF"/>
        </w:rPr>
        <w:t>a)</w:t>
      </w:r>
    </w:p>
    <w:p w:rsidR="00070E18" w:rsidRDefault="00070E18" w:rsidP="00070E18">
      <w:pPr>
        <w:pStyle w:val="HTML"/>
        <w:wordWrap w:val="0"/>
        <w:spacing w:beforeAutospacing="1" w:afterAutospacing="1"/>
        <w:rPr>
          <w:rStyle w:val="HTML1"/>
          <w:color w:val="000000"/>
          <w:shd w:val="clear" w:color="auto" w:fill="FFFFFF"/>
        </w:rPr>
      </w:pPr>
      <w:r>
        <w:rPr>
          <w:rStyle w:val="hljs-number"/>
          <w:color w:val="000000"/>
          <w:shd w:val="clear" w:color="auto" w:fill="FFFFFF"/>
        </w:rPr>
        <w:t>40059744</w:t>
      </w:r>
    </w:p>
    <w:p w:rsidR="00070E18" w:rsidRDefault="00070E18" w:rsidP="00070E18">
      <w:pPr>
        <w:pStyle w:val="HTML"/>
        <w:wordWrap w:val="0"/>
        <w:spacing w:beforeAutospacing="1" w:afterAutospacing="1"/>
        <w:rPr>
          <w:rStyle w:val="HTML1"/>
          <w:color w:val="000000"/>
          <w:shd w:val="clear" w:color="auto" w:fill="FFFFFF"/>
        </w:rPr>
      </w:pPr>
      <w:r>
        <w:rPr>
          <w:rStyle w:val="hljs-meta"/>
          <w:color w:val="2B91AF"/>
          <w:shd w:val="clear" w:color="auto" w:fill="FFFFFF"/>
        </w:rPr>
        <w:t>&gt;&gt;</w:t>
      </w:r>
      <w:r>
        <w:rPr>
          <w:rStyle w:val="HTML1"/>
          <w:color w:val="000000"/>
          <w:shd w:val="clear" w:color="auto" w:fill="FFFFFF"/>
        </w:rPr>
        <w:t xml:space="preserve">&gt; b = </w:t>
      </w:r>
      <w:r>
        <w:rPr>
          <w:rStyle w:val="hljs-number"/>
          <w:color w:val="000000"/>
          <w:shd w:val="clear" w:color="auto" w:fill="FFFFFF"/>
        </w:rPr>
        <w:t>1</w:t>
      </w:r>
    </w:p>
    <w:p w:rsidR="00070E18" w:rsidRDefault="00070E18" w:rsidP="00070E18">
      <w:pPr>
        <w:pStyle w:val="HTML"/>
        <w:wordWrap w:val="0"/>
        <w:spacing w:beforeAutospacing="1" w:afterAutospacing="1"/>
        <w:rPr>
          <w:rStyle w:val="HTML1"/>
          <w:color w:val="000000"/>
          <w:shd w:val="clear" w:color="auto" w:fill="FFFFFF"/>
        </w:rPr>
      </w:pPr>
      <w:r>
        <w:rPr>
          <w:rStyle w:val="hljs-meta"/>
          <w:color w:val="2B91AF"/>
          <w:shd w:val="clear" w:color="auto" w:fill="FFFFFF"/>
        </w:rPr>
        <w:t>&gt;&gt;</w:t>
      </w:r>
      <w:r>
        <w:rPr>
          <w:rStyle w:val="HTML1"/>
          <w:color w:val="000000"/>
          <w:shd w:val="clear" w:color="auto" w:fill="FFFFFF"/>
        </w:rPr>
        <w:t xml:space="preserve">&gt; </w:t>
      </w:r>
      <w:proofErr w:type="gramStart"/>
      <w:r>
        <w:rPr>
          <w:rStyle w:val="HTML1"/>
          <w:color w:val="000000"/>
          <w:shd w:val="clear" w:color="auto" w:fill="FFFFFF"/>
        </w:rPr>
        <w:t>id(</w:t>
      </w:r>
      <w:proofErr w:type="gramEnd"/>
      <w:r>
        <w:rPr>
          <w:rStyle w:val="HTML1"/>
          <w:color w:val="000000"/>
          <w:shd w:val="clear" w:color="auto" w:fill="FFFFFF"/>
        </w:rPr>
        <w:t>b)</w:t>
      </w:r>
    </w:p>
    <w:p w:rsidR="00070E18" w:rsidRDefault="00070E18" w:rsidP="00070E18">
      <w:pPr>
        <w:pStyle w:val="HTML"/>
        <w:wordWrap w:val="0"/>
        <w:spacing w:beforeAutospacing="1" w:afterAutospacing="1"/>
        <w:rPr>
          <w:rStyle w:val="HTML1"/>
          <w:color w:val="000000"/>
          <w:shd w:val="clear" w:color="auto" w:fill="FFFFFF"/>
        </w:rPr>
      </w:pPr>
      <w:r>
        <w:rPr>
          <w:rStyle w:val="hljs-number"/>
          <w:color w:val="000000"/>
          <w:shd w:val="clear" w:color="auto" w:fill="FFFFFF"/>
        </w:rPr>
        <w:t>40059744</w:t>
      </w:r>
    </w:p>
    <w:p w:rsidR="00070E18" w:rsidRDefault="00070E18" w:rsidP="00070E18">
      <w:pPr>
        <w:pStyle w:val="HTML"/>
        <w:wordWrap w:val="0"/>
        <w:spacing w:beforeAutospacing="1" w:afterAutospacing="1"/>
        <w:rPr>
          <w:rStyle w:val="HTML1"/>
          <w:color w:val="000000"/>
          <w:shd w:val="clear" w:color="auto" w:fill="FFFFFF"/>
        </w:rPr>
      </w:pPr>
      <w:r>
        <w:rPr>
          <w:rStyle w:val="hljs-meta"/>
          <w:color w:val="2B91AF"/>
          <w:shd w:val="clear" w:color="auto" w:fill="FFFFFF"/>
        </w:rPr>
        <w:t>&gt;&gt;</w:t>
      </w:r>
      <w:r>
        <w:rPr>
          <w:rStyle w:val="HTML1"/>
          <w:color w:val="000000"/>
          <w:shd w:val="clear" w:color="auto" w:fill="FFFFFF"/>
        </w:rPr>
        <w:t xml:space="preserve">&gt; c = </w:t>
      </w:r>
      <w:r>
        <w:rPr>
          <w:rStyle w:val="hljs-number"/>
          <w:color w:val="000000"/>
          <w:shd w:val="clear" w:color="auto" w:fill="FFFFFF"/>
        </w:rPr>
        <w:t>257</w:t>
      </w:r>
    </w:p>
    <w:p w:rsidR="00070E18" w:rsidRDefault="00070E18" w:rsidP="00070E18">
      <w:pPr>
        <w:pStyle w:val="HTML"/>
        <w:wordWrap w:val="0"/>
        <w:spacing w:beforeAutospacing="1" w:afterAutospacing="1"/>
        <w:rPr>
          <w:rStyle w:val="HTML1"/>
          <w:color w:val="000000"/>
          <w:shd w:val="clear" w:color="auto" w:fill="FFFFFF"/>
        </w:rPr>
      </w:pPr>
      <w:r>
        <w:rPr>
          <w:rStyle w:val="hljs-meta"/>
          <w:color w:val="2B91AF"/>
          <w:shd w:val="clear" w:color="auto" w:fill="FFFFFF"/>
        </w:rPr>
        <w:t>&gt;&gt;</w:t>
      </w:r>
      <w:r>
        <w:rPr>
          <w:rStyle w:val="HTML1"/>
          <w:color w:val="000000"/>
          <w:shd w:val="clear" w:color="auto" w:fill="FFFFFF"/>
        </w:rPr>
        <w:t xml:space="preserve">&gt; </w:t>
      </w:r>
      <w:proofErr w:type="gramStart"/>
      <w:r>
        <w:rPr>
          <w:rStyle w:val="HTML1"/>
          <w:color w:val="000000"/>
          <w:shd w:val="clear" w:color="auto" w:fill="FFFFFF"/>
        </w:rPr>
        <w:t>id(</w:t>
      </w:r>
      <w:proofErr w:type="gramEnd"/>
      <w:r>
        <w:rPr>
          <w:rStyle w:val="HTML1"/>
          <w:color w:val="000000"/>
          <w:shd w:val="clear" w:color="auto" w:fill="FFFFFF"/>
        </w:rPr>
        <w:t>c)</w:t>
      </w:r>
    </w:p>
    <w:p w:rsidR="00070E18" w:rsidRDefault="00070E18" w:rsidP="00070E18">
      <w:pPr>
        <w:pStyle w:val="HTML"/>
        <w:wordWrap w:val="0"/>
        <w:spacing w:beforeAutospacing="1" w:afterAutospacing="1"/>
        <w:rPr>
          <w:rStyle w:val="HTML1"/>
          <w:color w:val="000000"/>
          <w:shd w:val="clear" w:color="auto" w:fill="FFFFFF"/>
        </w:rPr>
      </w:pPr>
      <w:r>
        <w:rPr>
          <w:rStyle w:val="hljs-number"/>
          <w:color w:val="000000"/>
          <w:shd w:val="clear" w:color="auto" w:fill="FFFFFF"/>
        </w:rPr>
        <w:t>41069072</w:t>
      </w:r>
    </w:p>
    <w:p w:rsidR="00070E18" w:rsidRDefault="00070E18" w:rsidP="00070E18">
      <w:pPr>
        <w:pStyle w:val="HTML"/>
        <w:wordWrap w:val="0"/>
        <w:spacing w:beforeAutospacing="1" w:afterAutospacing="1"/>
        <w:rPr>
          <w:rStyle w:val="HTML1"/>
          <w:color w:val="000000"/>
          <w:shd w:val="clear" w:color="auto" w:fill="FFFFFF"/>
        </w:rPr>
      </w:pPr>
      <w:r>
        <w:rPr>
          <w:rStyle w:val="hljs-meta"/>
          <w:color w:val="2B91AF"/>
          <w:shd w:val="clear" w:color="auto" w:fill="FFFFFF"/>
        </w:rPr>
        <w:t>&gt;&gt;</w:t>
      </w:r>
      <w:r>
        <w:rPr>
          <w:rStyle w:val="HTML1"/>
          <w:color w:val="000000"/>
          <w:shd w:val="clear" w:color="auto" w:fill="FFFFFF"/>
        </w:rPr>
        <w:t xml:space="preserve">&gt; d = </w:t>
      </w:r>
      <w:r>
        <w:rPr>
          <w:rStyle w:val="hljs-number"/>
          <w:color w:val="000000"/>
          <w:shd w:val="clear" w:color="auto" w:fill="FFFFFF"/>
        </w:rPr>
        <w:t>257</w:t>
      </w:r>
    </w:p>
    <w:p w:rsidR="00070E18" w:rsidRDefault="00070E18" w:rsidP="00070E18">
      <w:pPr>
        <w:pStyle w:val="HTML"/>
        <w:wordWrap w:val="0"/>
        <w:spacing w:beforeAutospacing="1" w:afterAutospacing="1"/>
        <w:rPr>
          <w:rStyle w:val="HTML1"/>
          <w:color w:val="000000"/>
          <w:shd w:val="clear" w:color="auto" w:fill="FFFFFF"/>
        </w:rPr>
      </w:pPr>
      <w:r>
        <w:rPr>
          <w:rStyle w:val="hljs-meta"/>
          <w:color w:val="2B91AF"/>
          <w:shd w:val="clear" w:color="auto" w:fill="FFFFFF"/>
        </w:rPr>
        <w:t>&gt;&gt;</w:t>
      </w:r>
      <w:r>
        <w:rPr>
          <w:rStyle w:val="HTML1"/>
          <w:color w:val="000000"/>
          <w:shd w:val="clear" w:color="auto" w:fill="FFFFFF"/>
        </w:rPr>
        <w:t xml:space="preserve">&gt; </w:t>
      </w:r>
      <w:proofErr w:type="gramStart"/>
      <w:r>
        <w:rPr>
          <w:rStyle w:val="HTML1"/>
          <w:color w:val="000000"/>
          <w:shd w:val="clear" w:color="auto" w:fill="FFFFFF"/>
        </w:rPr>
        <w:t>id(</w:t>
      </w:r>
      <w:proofErr w:type="gramEnd"/>
      <w:r>
        <w:rPr>
          <w:rStyle w:val="hljs-number"/>
          <w:color w:val="000000"/>
          <w:shd w:val="clear" w:color="auto" w:fill="FFFFFF"/>
        </w:rPr>
        <w:t>257</w:t>
      </w:r>
      <w:r>
        <w:rPr>
          <w:rStyle w:val="HTML1"/>
          <w:color w:val="000000"/>
          <w:shd w:val="clear" w:color="auto" w:fill="FFFFFF"/>
        </w:rPr>
        <w:t>)</w:t>
      </w:r>
    </w:p>
    <w:p w:rsidR="00070E18" w:rsidRDefault="00070E18" w:rsidP="00070E18">
      <w:pPr>
        <w:pStyle w:val="HTML"/>
        <w:wordWrap w:val="0"/>
        <w:rPr>
          <w:rFonts w:ascii="Consolas" w:hAnsi="Consolas"/>
          <w:color w:val="333333"/>
        </w:rPr>
      </w:pPr>
      <w:r>
        <w:rPr>
          <w:rStyle w:val="hljs-number"/>
          <w:color w:val="000000"/>
          <w:shd w:val="clear" w:color="auto" w:fill="FFFFFF"/>
        </w:rPr>
        <w:t>41069096</w:t>
      </w:r>
    </w:p>
    <w:p w:rsidR="00070E18" w:rsidRDefault="00070E18" w:rsidP="00070E18">
      <w:pPr>
        <w:pStyle w:val="a3"/>
        <w:shd w:val="clear" w:color="auto" w:fill="F8F8F8"/>
        <w:spacing w:before="150" w:beforeAutospacing="0" w:after="150" w:afterAutospacing="0"/>
        <w:rPr>
          <w:rFonts w:ascii="Helvetica" w:hAnsi="Helvetica" w:cs="Helvetica"/>
          <w:color w:val="111111"/>
          <w:sz w:val="21"/>
          <w:szCs w:val="21"/>
        </w:rPr>
      </w:pPr>
      <w:r>
        <w:rPr>
          <w:rFonts w:ascii="Helvetica" w:hAnsi="Helvetica" w:cs="Helvetica"/>
          <w:color w:val="111111"/>
          <w:sz w:val="21"/>
          <w:szCs w:val="21"/>
        </w:rPr>
        <w:lastRenderedPageBreak/>
        <w:t xml:space="preserve">id </w:t>
      </w:r>
      <w:r>
        <w:rPr>
          <w:rFonts w:ascii="Helvetica" w:hAnsi="Helvetica" w:cs="Helvetica"/>
          <w:color w:val="111111"/>
          <w:sz w:val="21"/>
          <w:szCs w:val="21"/>
        </w:rPr>
        <w:t>函数可以用来查看一个对象的唯一标志，可以认为是内存地址</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对于大整数，</w:t>
      </w:r>
      <w:r>
        <w:rPr>
          <w:rFonts w:ascii="Helvetica" w:hAnsi="Helvetica" w:cs="Helvetica"/>
          <w:color w:val="111111"/>
        </w:rPr>
        <w:t xml:space="preserve">Python </w:t>
      </w:r>
      <w:r>
        <w:rPr>
          <w:rFonts w:ascii="Helvetica" w:hAnsi="Helvetica" w:cs="Helvetica"/>
          <w:color w:val="111111"/>
        </w:rPr>
        <w:t>使用的是一个</w:t>
      </w:r>
      <w:r>
        <w:rPr>
          <w:rStyle w:val="HTML1"/>
          <w:color w:val="C7254E"/>
        </w:rPr>
        <w:t>大整数对象池</w:t>
      </w:r>
      <w:r>
        <w:rPr>
          <w:rFonts w:ascii="Helvetica" w:hAnsi="Helvetica" w:cs="Helvetica"/>
          <w:color w:val="111111"/>
        </w:rPr>
        <w:t>。这句话的意思是：</w:t>
      </w:r>
    </w:p>
    <w:p w:rsidR="00070E18" w:rsidRDefault="00070E18" w:rsidP="00070E18">
      <w:pPr>
        <w:pStyle w:val="a3"/>
        <w:shd w:val="clear" w:color="auto" w:fill="F8F8F8"/>
        <w:spacing w:before="150" w:beforeAutospacing="0" w:after="150" w:afterAutospacing="0"/>
        <w:rPr>
          <w:rFonts w:ascii="Helvetica" w:hAnsi="Helvetica" w:cs="Helvetica"/>
          <w:color w:val="111111"/>
          <w:sz w:val="21"/>
          <w:szCs w:val="21"/>
        </w:rPr>
      </w:pPr>
      <w:r>
        <w:rPr>
          <w:rFonts w:ascii="Helvetica" w:hAnsi="Helvetica" w:cs="Helvetica"/>
          <w:color w:val="111111"/>
          <w:sz w:val="21"/>
          <w:szCs w:val="21"/>
        </w:rPr>
        <w:t>每当创建一个大整数的时候，都会新建一个对象，但是这个对象不再使用的时候，并不会销毁，后面再建立的对象会复用之前已经不再使用的对象的内存空间。（这里的不再使用指的是引用计数为</w:t>
      </w:r>
      <w:r>
        <w:rPr>
          <w:rFonts w:ascii="Helvetica" w:hAnsi="Helvetica" w:cs="Helvetica"/>
          <w:color w:val="111111"/>
          <w:sz w:val="21"/>
          <w:szCs w:val="21"/>
        </w:rPr>
        <w:t>0</w:t>
      </w:r>
      <w:r>
        <w:rPr>
          <w:rFonts w:ascii="Helvetica" w:hAnsi="Helvetica" w:cs="Helvetica"/>
          <w:color w:val="111111"/>
          <w:sz w:val="21"/>
          <w:szCs w:val="21"/>
        </w:rPr>
        <w:t>，可以被销毁）</w:t>
      </w:r>
    </w:p>
    <w:p w:rsidR="00070E18" w:rsidRDefault="00070E18" w:rsidP="00070E18">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3.3 </w:t>
      </w:r>
      <w:r>
        <w:rPr>
          <w:rFonts w:ascii="Helvetica" w:hAnsi="Helvetica" w:cs="Helvetica"/>
          <w:color w:val="111111"/>
          <w:sz w:val="24"/>
          <w:szCs w:val="24"/>
        </w:rPr>
        <w:t>字符串对象缓冲池</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如果仔细思考一下，一定会猜到字符串也采用了这种类似的技术，我们来看一下</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r>
        <w:rPr>
          <w:rStyle w:val="HTML1"/>
          <w:color w:val="000000"/>
          <w:shd w:val="clear" w:color="auto" w:fill="FFFFFF"/>
        </w:rPr>
        <w:t xml:space="preserve">a </w:t>
      </w:r>
      <w:r>
        <w:rPr>
          <w:rStyle w:val="op"/>
          <w:color w:val="000000"/>
          <w:shd w:val="clear" w:color="auto" w:fill="FFFFFF"/>
        </w:rPr>
        <w:t>=</w:t>
      </w:r>
      <w:r>
        <w:rPr>
          <w:rStyle w:val="HTML1"/>
          <w:color w:val="000000"/>
          <w:shd w:val="clear" w:color="auto" w:fill="FFFFFF"/>
        </w:rPr>
        <w:t xml:space="preserve"> </w:t>
      </w:r>
      <w:r>
        <w:rPr>
          <w:rStyle w:val="hljs-string"/>
          <w:color w:val="A31515"/>
          <w:shd w:val="clear" w:color="auto" w:fill="FFFFFF"/>
        </w:rPr>
        <w:t>'a'</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r>
        <w:rPr>
          <w:rStyle w:val="HTML1"/>
          <w:color w:val="000000"/>
          <w:shd w:val="clear" w:color="auto" w:fill="FFFFFF"/>
        </w:rPr>
        <w:t xml:space="preserve">b </w:t>
      </w:r>
      <w:r>
        <w:rPr>
          <w:rStyle w:val="op"/>
          <w:color w:val="000000"/>
          <w:shd w:val="clear" w:color="auto" w:fill="FFFFFF"/>
        </w:rPr>
        <w:t>=</w:t>
      </w:r>
      <w:r>
        <w:rPr>
          <w:rStyle w:val="HTML1"/>
          <w:color w:val="000000"/>
          <w:shd w:val="clear" w:color="auto" w:fill="FFFFFF"/>
        </w:rPr>
        <w:t xml:space="preserve"> </w:t>
      </w:r>
      <w:r>
        <w:rPr>
          <w:rStyle w:val="hljs-string"/>
          <w:color w:val="A31515"/>
          <w:shd w:val="clear" w:color="auto" w:fill="FFFFFF"/>
        </w:rPr>
        <w:t>'a'</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proofErr w:type="gramStart"/>
      <w:r>
        <w:rPr>
          <w:rStyle w:val="bu"/>
          <w:color w:val="000000"/>
          <w:shd w:val="clear" w:color="auto" w:fill="FFFFFF"/>
        </w:rPr>
        <w:t>id</w:t>
      </w:r>
      <w:r>
        <w:rPr>
          <w:rStyle w:val="HTML1"/>
          <w:color w:val="000000"/>
          <w:shd w:val="clear" w:color="auto" w:fill="FFFFFF"/>
        </w:rPr>
        <w:t>(</w:t>
      </w:r>
      <w:proofErr w:type="gramEnd"/>
      <w:r>
        <w:rPr>
          <w:rStyle w:val="HTML1"/>
          <w:color w:val="000000"/>
          <w:shd w:val="clear" w:color="auto" w:fill="FFFFFF"/>
        </w:rPr>
        <w:t>a)</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number"/>
          <w:color w:val="000000"/>
          <w:shd w:val="clear" w:color="auto" w:fill="FFFFFF"/>
        </w:rPr>
        <w:t>14660456</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proofErr w:type="gramStart"/>
      <w:r>
        <w:rPr>
          <w:rStyle w:val="bu"/>
          <w:color w:val="000000"/>
          <w:shd w:val="clear" w:color="auto" w:fill="FFFFFF"/>
        </w:rPr>
        <w:t>id</w:t>
      </w:r>
      <w:r>
        <w:rPr>
          <w:rStyle w:val="HTML1"/>
          <w:color w:val="000000"/>
          <w:shd w:val="clear" w:color="auto" w:fill="FFFFFF"/>
        </w:rPr>
        <w:t>(</w:t>
      </w:r>
      <w:proofErr w:type="gramEnd"/>
      <w:r>
        <w:rPr>
          <w:rStyle w:val="HTML1"/>
          <w:color w:val="000000"/>
          <w:shd w:val="clear" w:color="auto" w:fill="FFFFFF"/>
        </w:rPr>
        <w:t>b)</w:t>
      </w:r>
    </w:p>
    <w:p w:rsidR="00070E18" w:rsidRDefault="00070E18" w:rsidP="00070E18">
      <w:pPr>
        <w:pStyle w:val="HTML"/>
        <w:shd w:val="clear" w:color="auto" w:fill="FFFFFF"/>
        <w:wordWrap w:val="0"/>
        <w:rPr>
          <w:rFonts w:ascii="Consolas" w:hAnsi="Consolas"/>
          <w:color w:val="333333"/>
        </w:rPr>
      </w:pPr>
      <w:r>
        <w:rPr>
          <w:rStyle w:val="hljs-number"/>
          <w:color w:val="000000"/>
          <w:shd w:val="clear" w:color="auto" w:fill="FFFFFF"/>
        </w:rPr>
        <w:t>14660456</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没错，</w:t>
      </w:r>
      <w:r>
        <w:rPr>
          <w:rFonts w:ascii="Helvetica" w:hAnsi="Helvetica" w:cs="Helvetica"/>
          <w:color w:val="111111"/>
        </w:rPr>
        <w:t xml:space="preserve">Python </w:t>
      </w:r>
      <w:r>
        <w:rPr>
          <w:rFonts w:ascii="Helvetica" w:hAnsi="Helvetica" w:cs="Helvetica"/>
          <w:color w:val="111111"/>
        </w:rPr>
        <w:t>的设计者为</w:t>
      </w:r>
      <w:r>
        <w:rPr>
          <w:rStyle w:val="HTML1"/>
          <w:color w:val="C7254E"/>
        </w:rPr>
        <w:t>一个字节</w:t>
      </w:r>
      <w:r>
        <w:rPr>
          <w:rFonts w:ascii="Helvetica" w:hAnsi="Helvetica" w:cs="Helvetica"/>
          <w:color w:val="111111"/>
        </w:rPr>
        <w:t>的字符对应的字符串对象</w:t>
      </w:r>
      <w:r>
        <w:rPr>
          <w:rFonts w:ascii="Helvetica" w:hAnsi="Helvetica" w:cs="Helvetica"/>
          <w:color w:val="111111"/>
        </w:rPr>
        <w:t xml:space="preserve"> (</w:t>
      </w:r>
      <w:proofErr w:type="spellStart"/>
      <w:r>
        <w:rPr>
          <w:rFonts w:ascii="Helvetica" w:hAnsi="Helvetica" w:cs="Helvetica"/>
          <w:color w:val="111111"/>
        </w:rPr>
        <w:t>PyStringObject</w:t>
      </w:r>
      <w:proofErr w:type="spellEnd"/>
      <w:r>
        <w:rPr>
          <w:rFonts w:ascii="Helvetica" w:hAnsi="Helvetica" w:cs="Helvetica"/>
          <w:color w:val="111111"/>
        </w:rPr>
        <w:t xml:space="preserve">) </w:t>
      </w:r>
      <w:r>
        <w:rPr>
          <w:rFonts w:ascii="Helvetica" w:hAnsi="Helvetica" w:cs="Helvetica"/>
          <w:color w:val="111111"/>
        </w:rPr>
        <w:t>也设计了这样一个对象池。同时还有一个</w:t>
      </w:r>
      <w:r>
        <w:rPr>
          <w:rFonts w:ascii="Helvetica" w:hAnsi="Helvetica" w:cs="Helvetica"/>
          <w:color w:val="111111"/>
        </w:rPr>
        <w:t> </w:t>
      </w:r>
      <w:r>
        <w:rPr>
          <w:rStyle w:val="HTML1"/>
          <w:color w:val="C7254E"/>
        </w:rPr>
        <w:t>intern</w:t>
      </w:r>
      <w:r>
        <w:rPr>
          <w:rFonts w:ascii="Helvetica" w:hAnsi="Helvetica" w:cs="Helvetica"/>
          <w:color w:val="111111"/>
        </w:rPr>
        <w:t> </w:t>
      </w:r>
      <w:r>
        <w:rPr>
          <w:rFonts w:ascii="Helvetica" w:hAnsi="Helvetica" w:cs="Helvetica"/>
          <w:color w:val="111111"/>
        </w:rPr>
        <w:t>机制，可以将内容相同的字符串变量转换成指向同一个字符串对象。</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 xml:space="preserve">intern </w:t>
      </w:r>
      <w:r>
        <w:rPr>
          <w:rFonts w:ascii="Helvetica" w:hAnsi="Helvetica" w:cs="Helvetica"/>
          <w:color w:val="111111"/>
        </w:rPr>
        <w:t>机制的关键，就是在系统中有一个（</w:t>
      </w:r>
      <w:r>
        <w:rPr>
          <w:rFonts w:ascii="Helvetica" w:hAnsi="Helvetica" w:cs="Helvetica"/>
          <w:color w:val="111111"/>
        </w:rPr>
        <w:t>key</w:t>
      </w:r>
      <w:r>
        <w:rPr>
          <w:rFonts w:ascii="Helvetica" w:hAnsi="Helvetica" w:cs="Helvetica"/>
          <w:color w:val="111111"/>
        </w:rPr>
        <w:t>，</w:t>
      </w:r>
      <w:r>
        <w:rPr>
          <w:rFonts w:ascii="Helvetica" w:hAnsi="Helvetica" w:cs="Helvetica"/>
          <w:color w:val="111111"/>
        </w:rPr>
        <w:t>value</w:t>
      </w:r>
      <w:r>
        <w:rPr>
          <w:rFonts w:ascii="Helvetica" w:hAnsi="Helvetica" w:cs="Helvetica"/>
          <w:color w:val="111111"/>
        </w:rPr>
        <w:t>）映射关系的集合，集合的名称叫做</w:t>
      </w:r>
      <w:r>
        <w:rPr>
          <w:rFonts w:ascii="Helvetica" w:hAnsi="Helvetica" w:cs="Helvetica"/>
          <w:color w:val="111111"/>
        </w:rPr>
        <w:t xml:space="preserve"> interned</w:t>
      </w:r>
      <w:r>
        <w:rPr>
          <w:rFonts w:ascii="Helvetica" w:hAnsi="Helvetica" w:cs="Helvetica"/>
          <w:color w:val="111111"/>
        </w:rPr>
        <w:t>。在这个集合中，记录着被</w:t>
      </w:r>
      <w:r>
        <w:rPr>
          <w:rFonts w:ascii="Helvetica" w:hAnsi="Helvetica" w:cs="Helvetica"/>
          <w:color w:val="111111"/>
        </w:rPr>
        <w:t xml:space="preserve"> intern </w:t>
      </w:r>
      <w:r>
        <w:rPr>
          <w:rFonts w:ascii="Helvetica" w:hAnsi="Helvetica" w:cs="Helvetica"/>
          <w:color w:val="111111"/>
        </w:rPr>
        <w:t>机制处理过的</w:t>
      </w:r>
      <w:r>
        <w:rPr>
          <w:rFonts w:ascii="Helvetica" w:hAnsi="Helvetica" w:cs="Helvetica"/>
          <w:color w:val="111111"/>
        </w:rPr>
        <w:t xml:space="preserve"> </w:t>
      </w:r>
      <w:proofErr w:type="spellStart"/>
      <w:r>
        <w:rPr>
          <w:rFonts w:ascii="Helvetica" w:hAnsi="Helvetica" w:cs="Helvetica"/>
          <w:color w:val="111111"/>
        </w:rPr>
        <w:t>PyStringObject</w:t>
      </w:r>
      <w:proofErr w:type="spellEnd"/>
      <w:r>
        <w:rPr>
          <w:rFonts w:ascii="Helvetica" w:hAnsi="Helvetica" w:cs="Helvetica"/>
          <w:color w:val="111111"/>
        </w:rPr>
        <w:t xml:space="preserve"> </w:t>
      </w:r>
      <w:r>
        <w:rPr>
          <w:rFonts w:ascii="Helvetica" w:hAnsi="Helvetica" w:cs="Helvetica"/>
          <w:color w:val="111111"/>
        </w:rPr>
        <w:t>对象。不过</w:t>
      </w:r>
      <w:r>
        <w:rPr>
          <w:rFonts w:ascii="Helvetica" w:hAnsi="Helvetica" w:cs="Helvetica"/>
          <w:color w:val="111111"/>
        </w:rPr>
        <w:t xml:space="preserve"> Python </w:t>
      </w:r>
      <w:r>
        <w:rPr>
          <w:rFonts w:ascii="Helvetica" w:hAnsi="Helvetica" w:cs="Helvetica"/>
          <w:color w:val="111111"/>
        </w:rPr>
        <w:t>始终会为字符串创建</w:t>
      </w:r>
      <w:r>
        <w:rPr>
          <w:rFonts w:ascii="Helvetica" w:hAnsi="Helvetica" w:cs="Helvetica"/>
          <w:color w:val="111111"/>
        </w:rPr>
        <w:t xml:space="preserve"> </w:t>
      </w:r>
      <w:proofErr w:type="spellStart"/>
      <w:r>
        <w:rPr>
          <w:rFonts w:ascii="Helvetica" w:hAnsi="Helvetica" w:cs="Helvetica"/>
          <w:color w:val="111111"/>
        </w:rPr>
        <w:t>PyStringObject</w:t>
      </w:r>
      <w:proofErr w:type="spellEnd"/>
      <w:r>
        <w:rPr>
          <w:rFonts w:ascii="Helvetica" w:hAnsi="Helvetica" w:cs="Helvetica"/>
          <w:color w:val="111111"/>
        </w:rPr>
        <w:t xml:space="preserve"> </w:t>
      </w:r>
      <w:r>
        <w:rPr>
          <w:rFonts w:ascii="Helvetica" w:hAnsi="Helvetica" w:cs="Helvetica"/>
          <w:color w:val="111111"/>
        </w:rPr>
        <w:t>对象，即便在</w:t>
      </w:r>
      <w:r>
        <w:rPr>
          <w:rFonts w:ascii="Helvetica" w:hAnsi="Helvetica" w:cs="Helvetica"/>
          <w:color w:val="111111"/>
        </w:rPr>
        <w:t xml:space="preserve">interned </w:t>
      </w:r>
      <w:r>
        <w:rPr>
          <w:rFonts w:ascii="Helvetica" w:hAnsi="Helvetica" w:cs="Helvetica"/>
          <w:color w:val="111111"/>
        </w:rPr>
        <w:t>中已经有一个与之对应的</w:t>
      </w:r>
      <w:r>
        <w:rPr>
          <w:rFonts w:ascii="Helvetica" w:hAnsi="Helvetica" w:cs="Helvetica"/>
          <w:color w:val="111111"/>
        </w:rPr>
        <w:t xml:space="preserve"> </w:t>
      </w:r>
      <w:proofErr w:type="spellStart"/>
      <w:r>
        <w:rPr>
          <w:rFonts w:ascii="Helvetica" w:hAnsi="Helvetica" w:cs="Helvetica"/>
          <w:color w:val="111111"/>
        </w:rPr>
        <w:t>PyStringObject</w:t>
      </w:r>
      <w:proofErr w:type="spellEnd"/>
      <w:r>
        <w:rPr>
          <w:rFonts w:ascii="Helvetica" w:hAnsi="Helvetica" w:cs="Helvetica"/>
          <w:color w:val="111111"/>
        </w:rPr>
        <w:t xml:space="preserve"> </w:t>
      </w:r>
      <w:r>
        <w:rPr>
          <w:rFonts w:ascii="Helvetica" w:hAnsi="Helvetica" w:cs="Helvetica"/>
          <w:color w:val="111111"/>
        </w:rPr>
        <w:t>对象了，而</w:t>
      </w:r>
      <w:r>
        <w:rPr>
          <w:rFonts w:ascii="Helvetica" w:hAnsi="Helvetica" w:cs="Helvetica"/>
          <w:color w:val="111111"/>
        </w:rPr>
        <w:t xml:space="preserve"> intern </w:t>
      </w:r>
      <w:r>
        <w:rPr>
          <w:rFonts w:ascii="Helvetica" w:hAnsi="Helvetica" w:cs="Helvetica"/>
          <w:color w:val="111111"/>
        </w:rPr>
        <w:t>机制是在字符串被创建后才起作用。</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r>
        <w:rPr>
          <w:rStyle w:val="HTML1"/>
          <w:color w:val="000000"/>
          <w:shd w:val="clear" w:color="auto" w:fill="FFFFFF"/>
        </w:rPr>
        <w:t xml:space="preserve">a </w:t>
      </w:r>
      <w:r>
        <w:rPr>
          <w:rStyle w:val="op"/>
          <w:color w:val="000000"/>
          <w:shd w:val="clear" w:color="auto" w:fill="FFFFFF"/>
        </w:rPr>
        <w:t>=</w:t>
      </w:r>
      <w:r>
        <w:rPr>
          <w:rStyle w:val="HTML1"/>
          <w:color w:val="000000"/>
          <w:shd w:val="clear" w:color="auto" w:fill="FFFFFF"/>
        </w:rPr>
        <w:t xml:space="preserve"> </w:t>
      </w:r>
      <w:r>
        <w:rPr>
          <w:rStyle w:val="hljs-string"/>
          <w:color w:val="A31515"/>
          <w:shd w:val="clear" w:color="auto" w:fill="FFFFFF"/>
        </w:rPr>
        <w:t>'a string'</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r>
        <w:rPr>
          <w:rStyle w:val="HTML1"/>
          <w:color w:val="000000"/>
          <w:shd w:val="clear" w:color="auto" w:fill="FFFFFF"/>
        </w:rPr>
        <w:t xml:space="preserve">b </w:t>
      </w:r>
      <w:r>
        <w:rPr>
          <w:rStyle w:val="op"/>
          <w:color w:val="000000"/>
          <w:shd w:val="clear" w:color="auto" w:fill="FFFFFF"/>
        </w:rPr>
        <w:t>=</w:t>
      </w:r>
      <w:r>
        <w:rPr>
          <w:rStyle w:val="HTML1"/>
          <w:color w:val="000000"/>
          <w:shd w:val="clear" w:color="auto" w:fill="FFFFFF"/>
        </w:rPr>
        <w:t xml:space="preserve"> </w:t>
      </w:r>
      <w:r>
        <w:rPr>
          <w:rStyle w:val="hljs-string"/>
          <w:color w:val="A31515"/>
          <w:shd w:val="clear" w:color="auto" w:fill="FFFFFF"/>
        </w:rPr>
        <w:t>'a string'</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proofErr w:type="gramStart"/>
      <w:r>
        <w:rPr>
          <w:rStyle w:val="HTML1"/>
          <w:color w:val="000000"/>
          <w:shd w:val="clear" w:color="auto" w:fill="FFFFFF"/>
        </w:rPr>
        <w:t>a</w:t>
      </w:r>
      <w:proofErr w:type="gramEnd"/>
      <w:r>
        <w:rPr>
          <w:rStyle w:val="HTML1"/>
          <w:color w:val="000000"/>
          <w:shd w:val="clear" w:color="auto" w:fill="FFFFFF"/>
        </w:rPr>
        <w:t xml:space="preserve"> </w:t>
      </w:r>
      <w:r>
        <w:rPr>
          <w:rStyle w:val="hljs-keyword"/>
          <w:color w:val="0000FF"/>
          <w:shd w:val="clear" w:color="auto" w:fill="FFFFFF"/>
        </w:rPr>
        <w:t>is</w:t>
      </w:r>
      <w:r>
        <w:rPr>
          <w:rStyle w:val="HTML1"/>
          <w:color w:val="000000"/>
          <w:shd w:val="clear" w:color="auto" w:fill="FFFFFF"/>
        </w:rPr>
        <w:t xml:space="preserve"> b</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keyword"/>
          <w:color w:val="0000FF"/>
          <w:shd w:val="clear" w:color="auto" w:fill="FFFFFF"/>
        </w:rPr>
        <w:t>False</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r>
        <w:rPr>
          <w:rStyle w:val="HTML1"/>
          <w:color w:val="000000"/>
          <w:shd w:val="clear" w:color="auto" w:fill="FFFFFF"/>
        </w:rPr>
        <w:t xml:space="preserve">a </w:t>
      </w:r>
      <w:r>
        <w:rPr>
          <w:rStyle w:val="op"/>
          <w:color w:val="000000"/>
          <w:shd w:val="clear" w:color="auto" w:fill="FFFFFF"/>
        </w:rPr>
        <w:t>=</w:t>
      </w:r>
      <w:r>
        <w:rPr>
          <w:rStyle w:val="HTML1"/>
          <w:color w:val="000000"/>
          <w:shd w:val="clear" w:color="auto" w:fill="FFFFFF"/>
        </w:rPr>
        <w:t xml:space="preserve"> </w:t>
      </w:r>
      <w:r>
        <w:rPr>
          <w:rStyle w:val="bu"/>
          <w:color w:val="000000"/>
          <w:shd w:val="clear" w:color="auto" w:fill="FFFFFF"/>
        </w:rPr>
        <w:t>intern</w:t>
      </w:r>
      <w:r>
        <w:rPr>
          <w:rStyle w:val="HTML1"/>
          <w:color w:val="000000"/>
          <w:shd w:val="clear" w:color="auto" w:fill="FFFFFF"/>
        </w:rPr>
        <w:t>(</w:t>
      </w:r>
      <w:r>
        <w:rPr>
          <w:rStyle w:val="hljs-string"/>
          <w:color w:val="A31515"/>
          <w:shd w:val="clear" w:color="auto" w:fill="FFFFFF"/>
        </w:rPr>
        <w:t>'a string'</w:t>
      </w:r>
      <w:r>
        <w:rPr>
          <w:rStyle w:val="HTML1"/>
          <w:color w:val="000000"/>
          <w:shd w:val="clear" w:color="auto" w:fill="FFFFFF"/>
        </w:rPr>
        <w:t xml:space="preserve">) </w:t>
      </w:r>
      <w:r>
        <w:rPr>
          <w:rStyle w:val="hljs-comment"/>
          <w:color w:val="008000"/>
          <w:shd w:val="clear" w:color="auto" w:fill="FFFFFF"/>
        </w:rPr>
        <w:t># 手动调用 intern 方法</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r>
        <w:rPr>
          <w:rStyle w:val="HTML1"/>
          <w:color w:val="000000"/>
          <w:shd w:val="clear" w:color="auto" w:fill="FFFFFF"/>
        </w:rPr>
        <w:t xml:space="preserve">b </w:t>
      </w:r>
      <w:r>
        <w:rPr>
          <w:rStyle w:val="op"/>
          <w:color w:val="000000"/>
          <w:shd w:val="clear" w:color="auto" w:fill="FFFFFF"/>
        </w:rPr>
        <w:t>=</w:t>
      </w:r>
      <w:r>
        <w:rPr>
          <w:rStyle w:val="HTML1"/>
          <w:color w:val="000000"/>
          <w:shd w:val="clear" w:color="auto" w:fill="FFFFFF"/>
        </w:rPr>
        <w:t xml:space="preserve"> </w:t>
      </w:r>
      <w:proofErr w:type="gramStart"/>
      <w:r>
        <w:rPr>
          <w:rStyle w:val="bu"/>
          <w:color w:val="000000"/>
          <w:shd w:val="clear" w:color="auto" w:fill="FFFFFF"/>
        </w:rPr>
        <w:t>intern</w:t>
      </w:r>
      <w:r>
        <w:rPr>
          <w:rStyle w:val="HTML1"/>
          <w:color w:val="000000"/>
          <w:shd w:val="clear" w:color="auto" w:fill="FFFFFF"/>
        </w:rPr>
        <w:t>(</w:t>
      </w:r>
      <w:proofErr w:type="gramEnd"/>
      <w:r>
        <w:rPr>
          <w:rStyle w:val="hljs-string"/>
          <w:color w:val="A31515"/>
          <w:shd w:val="clear" w:color="auto" w:fill="FFFFFF"/>
        </w:rPr>
        <w:t>'a string'</w:t>
      </w:r>
      <w:r>
        <w:rPr>
          <w:rStyle w:val="HTML1"/>
          <w:color w:val="000000"/>
          <w:shd w:val="clear" w:color="auto" w:fill="FFFFFF"/>
        </w:rPr>
        <w:t>)</w:t>
      </w:r>
    </w:p>
    <w:p w:rsidR="00070E18" w:rsidRDefault="00070E18" w:rsidP="00070E18">
      <w:pPr>
        <w:pStyle w:val="HTML"/>
        <w:shd w:val="clear" w:color="auto" w:fill="FFFFFF"/>
        <w:wordWrap w:val="0"/>
        <w:spacing w:beforeAutospacing="1" w:afterAutospacing="1"/>
        <w:rPr>
          <w:rStyle w:val="HTML1"/>
          <w:color w:val="000000"/>
          <w:shd w:val="clear" w:color="auto" w:fill="FFFFFF"/>
        </w:rPr>
      </w:pPr>
      <w:r>
        <w:rPr>
          <w:rStyle w:val="hljs-meta"/>
          <w:color w:val="2B91AF"/>
          <w:shd w:val="clear" w:color="auto" w:fill="FFFFFF"/>
        </w:rPr>
        <w:t xml:space="preserve">&gt;&gt;&gt; </w:t>
      </w:r>
      <w:proofErr w:type="gramStart"/>
      <w:r>
        <w:rPr>
          <w:rStyle w:val="HTML1"/>
          <w:color w:val="000000"/>
          <w:shd w:val="clear" w:color="auto" w:fill="FFFFFF"/>
        </w:rPr>
        <w:t>a</w:t>
      </w:r>
      <w:proofErr w:type="gramEnd"/>
      <w:r>
        <w:rPr>
          <w:rStyle w:val="HTML1"/>
          <w:color w:val="000000"/>
          <w:shd w:val="clear" w:color="auto" w:fill="FFFFFF"/>
        </w:rPr>
        <w:t xml:space="preserve"> </w:t>
      </w:r>
      <w:r>
        <w:rPr>
          <w:rStyle w:val="hljs-keyword"/>
          <w:color w:val="0000FF"/>
          <w:shd w:val="clear" w:color="auto" w:fill="FFFFFF"/>
        </w:rPr>
        <w:t>is</w:t>
      </w:r>
      <w:r>
        <w:rPr>
          <w:rStyle w:val="HTML1"/>
          <w:color w:val="000000"/>
          <w:shd w:val="clear" w:color="auto" w:fill="FFFFFF"/>
        </w:rPr>
        <w:t xml:space="preserve"> b</w:t>
      </w:r>
    </w:p>
    <w:p w:rsidR="00070E18" w:rsidRDefault="00070E18" w:rsidP="00070E18">
      <w:pPr>
        <w:pStyle w:val="HTML"/>
        <w:shd w:val="clear" w:color="auto" w:fill="FFFFFF"/>
        <w:wordWrap w:val="0"/>
        <w:rPr>
          <w:rFonts w:ascii="Consolas" w:hAnsi="Consolas"/>
          <w:color w:val="333333"/>
        </w:rPr>
      </w:pPr>
      <w:r>
        <w:rPr>
          <w:rStyle w:val="hljs-keyword"/>
          <w:color w:val="0000FF"/>
          <w:shd w:val="clear" w:color="auto" w:fill="FFFFFF"/>
        </w:rPr>
        <w:lastRenderedPageBreak/>
        <w:t>True</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关于</w:t>
      </w:r>
      <w:r>
        <w:rPr>
          <w:rFonts w:ascii="Helvetica" w:hAnsi="Helvetica" w:cs="Helvetica"/>
          <w:color w:val="111111"/>
        </w:rPr>
        <w:t xml:space="preserve"> intern </w:t>
      </w:r>
      <w:r>
        <w:rPr>
          <w:rFonts w:ascii="Helvetica" w:hAnsi="Helvetica" w:cs="Helvetica"/>
          <w:color w:val="111111"/>
        </w:rPr>
        <w:t>函数</w:t>
      </w:r>
      <w:r>
        <w:rPr>
          <w:rFonts w:ascii="Helvetica" w:hAnsi="Helvetica" w:cs="Helvetica"/>
          <w:color w:val="111111"/>
        </w:rPr>
        <w:t xml:space="preserve"> </w:t>
      </w:r>
      <w:r>
        <w:rPr>
          <w:rFonts w:ascii="Helvetica" w:hAnsi="Helvetica" w:cs="Helvetica"/>
          <w:color w:val="111111"/>
        </w:rPr>
        <w:t>可以参考</w:t>
      </w:r>
      <w:hyperlink r:id="rId8" w:anchor="intern" w:history="1">
        <w:r>
          <w:rPr>
            <w:rStyle w:val="a4"/>
            <w:rFonts w:ascii="Helvetica" w:hAnsi="Helvetica" w:cs="Helvetica"/>
            <w:color w:val="2080DF"/>
          </w:rPr>
          <w:t>官方文档</w:t>
        </w:r>
      </w:hyperlink>
      <w:r>
        <w:rPr>
          <w:rFonts w:ascii="Helvetica" w:hAnsi="Helvetica" w:cs="Helvetica"/>
          <w:color w:val="111111"/>
        </w:rPr>
        <w:t>，更多扩展阅读：</w:t>
      </w:r>
    </w:p>
    <w:p w:rsidR="00070E18" w:rsidRDefault="00070E18" w:rsidP="00070E18">
      <w:pPr>
        <w:pStyle w:val="a3"/>
        <w:shd w:val="clear" w:color="auto" w:fill="FFFFFF"/>
        <w:spacing w:before="0" w:beforeAutospacing="0" w:after="0" w:afterAutospacing="0"/>
        <w:rPr>
          <w:rFonts w:ascii="Helvetica" w:hAnsi="Helvetica" w:cs="Helvetica"/>
          <w:color w:val="111111"/>
        </w:rPr>
      </w:pPr>
      <w:hyperlink r:id="rId9" w:history="1">
        <w:r>
          <w:rPr>
            <w:rStyle w:val="a4"/>
            <w:rFonts w:ascii="Helvetica" w:hAnsi="Helvetica" w:cs="Helvetica"/>
            <w:color w:val="2080DF"/>
          </w:rPr>
          <w:t>http://stackoverflow.com/questions/15541404/python-string-interning</w:t>
        </w:r>
      </w:hyperlink>
    </w:p>
    <w:p w:rsidR="00070E18" w:rsidRDefault="00070E18" w:rsidP="00070E18">
      <w:pPr>
        <w:pStyle w:val="a3"/>
        <w:shd w:val="clear" w:color="auto" w:fill="F8F8F8"/>
        <w:spacing w:before="150" w:beforeAutospacing="0" w:after="150" w:afterAutospacing="0"/>
        <w:rPr>
          <w:rFonts w:ascii="Helvetica" w:hAnsi="Helvetica" w:cs="Helvetica"/>
          <w:color w:val="111111"/>
          <w:sz w:val="21"/>
          <w:szCs w:val="21"/>
        </w:rPr>
      </w:pPr>
      <w:r>
        <w:rPr>
          <w:rFonts w:ascii="Helvetica" w:hAnsi="Helvetica" w:cs="Helvetica"/>
          <w:color w:val="111111"/>
          <w:sz w:val="21"/>
          <w:szCs w:val="21"/>
        </w:rPr>
        <w:t>值得说明的是，数值类型和字符串类型在</w:t>
      </w:r>
      <w:r>
        <w:rPr>
          <w:rFonts w:ascii="Helvetica" w:hAnsi="Helvetica" w:cs="Helvetica"/>
          <w:color w:val="111111"/>
          <w:sz w:val="21"/>
          <w:szCs w:val="21"/>
        </w:rPr>
        <w:t xml:space="preserve"> Python </w:t>
      </w:r>
      <w:r>
        <w:rPr>
          <w:rFonts w:ascii="Helvetica" w:hAnsi="Helvetica" w:cs="Helvetica"/>
          <w:color w:val="111111"/>
          <w:sz w:val="21"/>
          <w:szCs w:val="21"/>
        </w:rPr>
        <w:t>中都是不可变的，这意味着你无法修改这个对象的值，每次对变量的修改，实际上是创建一个新的对象。得益于这样的设计，才能使用对象缓冲池这种优化。</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的实现上大量采用了这种内存对象池的技术，不仅仅对于这些特定的对象，还有专门的内存</w:t>
      </w:r>
      <w:proofErr w:type="gramStart"/>
      <w:r>
        <w:rPr>
          <w:rFonts w:ascii="Helvetica" w:hAnsi="Helvetica" w:cs="Helvetica"/>
          <w:color w:val="111111"/>
        </w:rPr>
        <w:t>池用于</w:t>
      </w:r>
      <w:proofErr w:type="gramEnd"/>
      <w:r>
        <w:rPr>
          <w:rFonts w:ascii="Helvetica" w:hAnsi="Helvetica" w:cs="Helvetica"/>
          <w:color w:val="111111"/>
        </w:rPr>
        <w:t>小对象，使用这种技术可以避免频繁地申请和释放内存空间，目的就是让</w:t>
      </w:r>
      <w:r>
        <w:rPr>
          <w:rFonts w:ascii="Helvetica" w:hAnsi="Helvetica" w:cs="Helvetica"/>
          <w:color w:val="111111"/>
        </w:rPr>
        <w:t xml:space="preserve"> </w:t>
      </w:r>
      <w:proofErr w:type="spellStart"/>
      <w:r>
        <w:rPr>
          <w:rFonts w:ascii="Helvetica" w:hAnsi="Helvetica" w:cs="Helvetica"/>
          <w:color w:val="111111"/>
        </w:rPr>
        <w:t>Python</w:t>
      </w:r>
      <w:proofErr w:type="spellEnd"/>
      <w:r>
        <w:rPr>
          <w:rFonts w:ascii="Helvetica" w:hAnsi="Helvetica" w:cs="Helvetica"/>
          <w:color w:val="111111"/>
        </w:rPr>
        <w:t xml:space="preserve"> </w:t>
      </w:r>
      <w:r>
        <w:rPr>
          <w:rFonts w:ascii="Helvetica" w:hAnsi="Helvetica" w:cs="Helvetica"/>
          <w:color w:val="111111"/>
        </w:rPr>
        <w:t>能</w:t>
      </w:r>
      <w:proofErr w:type="gramStart"/>
      <w:r>
        <w:rPr>
          <w:rFonts w:ascii="Helvetica" w:hAnsi="Helvetica" w:cs="Helvetica"/>
          <w:color w:val="111111"/>
        </w:rPr>
        <w:t>稍微更</w:t>
      </w:r>
      <w:proofErr w:type="gramEnd"/>
      <w:r>
        <w:rPr>
          <w:rFonts w:ascii="Helvetica" w:hAnsi="Helvetica" w:cs="Helvetica"/>
          <w:color w:val="111111"/>
        </w:rPr>
        <w:t>快一点。更多内容可以参考</w:t>
      </w:r>
      <w:hyperlink r:id="rId10" w:history="1">
        <w:r>
          <w:rPr>
            <w:rStyle w:val="a4"/>
            <w:rFonts w:ascii="Helvetica" w:hAnsi="Helvetica" w:cs="Helvetica"/>
            <w:color w:val="2080DF"/>
          </w:rPr>
          <w:t>这里</w:t>
        </w:r>
      </w:hyperlink>
      <w:r>
        <w:rPr>
          <w:rFonts w:ascii="Helvetica" w:hAnsi="Helvetica" w:cs="Helvetica"/>
          <w:color w:val="111111"/>
        </w:rPr>
        <w:t>。</w:t>
      </w:r>
    </w:p>
    <w:p w:rsidR="00070E18" w:rsidRDefault="00070E18" w:rsidP="00070E18">
      <w:pPr>
        <w:pStyle w:val="a3"/>
        <w:shd w:val="clear" w:color="auto" w:fill="F8F8F8"/>
        <w:spacing w:before="0" w:beforeAutospacing="0" w:after="0" w:afterAutospacing="0"/>
        <w:rPr>
          <w:rFonts w:ascii="Helvetica" w:hAnsi="Helvetica" w:cs="Helvetica"/>
          <w:color w:val="111111"/>
          <w:sz w:val="21"/>
          <w:szCs w:val="21"/>
        </w:rPr>
      </w:pPr>
      <w:r>
        <w:rPr>
          <w:rFonts w:ascii="Helvetica" w:hAnsi="Helvetica" w:cs="Helvetica"/>
          <w:color w:val="111111"/>
          <w:sz w:val="21"/>
          <w:szCs w:val="21"/>
        </w:rPr>
        <w:t>如果想了解更快的</w:t>
      </w:r>
      <w:r>
        <w:rPr>
          <w:rFonts w:ascii="Helvetica" w:hAnsi="Helvetica" w:cs="Helvetica"/>
          <w:color w:val="111111"/>
          <w:sz w:val="21"/>
          <w:szCs w:val="21"/>
        </w:rPr>
        <w:t xml:space="preserve"> Python</w:t>
      </w:r>
      <w:r>
        <w:rPr>
          <w:rFonts w:ascii="Helvetica" w:hAnsi="Helvetica" w:cs="Helvetica"/>
          <w:color w:val="111111"/>
          <w:sz w:val="21"/>
          <w:szCs w:val="21"/>
        </w:rPr>
        <w:t>，可以看看</w:t>
      </w:r>
      <w:r>
        <w:rPr>
          <w:rFonts w:ascii="Helvetica" w:hAnsi="Helvetica" w:cs="Helvetica"/>
          <w:color w:val="111111"/>
          <w:sz w:val="21"/>
          <w:szCs w:val="21"/>
        </w:rPr>
        <w:t> </w:t>
      </w:r>
      <w:proofErr w:type="spellStart"/>
      <w:r>
        <w:rPr>
          <w:rFonts w:ascii="Helvetica" w:hAnsi="Helvetica" w:cs="Helvetica"/>
          <w:color w:val="111111"/>
          <w:sz w:val="21"/>
          <w:szCs w:val="21"/>
        </w:rPr>
        <w:fldChar w:fldCharType="begin"/>
      </w:r>
      <w:r>
        <w:rPr>
          <w:rFonts w:ascii="Helvetica" w:hAnsi="Helvetica" w:cs="Helvetica"/>
          <w:color w:val="111111"/>
          <w:sz w:val="21"/>
          <w:szCs w:val="21"/>
        </w:rPr>
        <w:instrText xml:space="preserve"> HYPERLINK "http://pypy.org/" </w:instrText>
      </w:r>
      <w:r>
        <w:rPr>
          <w:rFonts w:ascii="Helvetica" w:hAnsi="Helvetica" w:cs="Helvetica"/>
          <w:color w:val="111111"/>
          <w:sz w:val="21"/>
          <w:szCs w:val="21"/>
        </w:rPr>
        <w:fldChar w:fldCharType="separate"/>
      </w:r>
      <w:r>
        <w:rPr>
          <w:rStyle w:val="a4"/>
          <w:rFonts w:ascii="Helvetica" w:hAnsi="Helvetica" w:cs="Helvetica"/>
          <w:color w:val="2080DF"/>
          <w:sz w:val="21"/>
          <w:szCs w:val="21"/>
        </w:rPr>
        <w:t>PyPy</w:t>
      </w:r>
      <w:proofErr w:type="spellEnd"/>
      <w:r>
        <w:rPr>
          <w:rFonts w:ascii="Helvetica" w:hAnsi="Helvetica" w:cs="Helvetica"/>
          <w:color w:val="111111"/>
          <w:sz w:val="21"/>
          <w:szCs w:val="21"/>
        </w:rPr>
        <w:fldChar w:fldCharType="end"/>
      </w:r>
    </w:p>
    <w:p w:rsidR="00070E18" w:rsidRDefault="00070E18" w:rsidP="00070E18">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3.4 import </w:t>
      </w:r>
      <w:r>
        <w:rPr>
          <w:rFonts w:ascii="Helvetica" w:hAnsi="Helvetica" w:cs="Helvetica"/>
          <w:color w:val="111111"/>
          <w:sz w:val="24"/>
          <w:szCs w:val="24"/>
        </w:rPr>
        <w:t>指令</w:t>
      </w:r>
    </w:p>
    <w:p w:rsidR="00070E18" w:rsidRDefault="00070E18" w:rsidP="00070E18">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前文提到</w:t>
      </w:r>
      <w:r>
        <w:rPr>
          <w:rFonts w:ascii="Helvetica" w:hAnsi="Helvetica" w:cs="Helvetica"/>
          <w:color w:val="111111"/>
        </w:rPr>
        <w:t xml:space="preserve"> import </w:t>
      </w:r>
      <w:r>
        <w:rPr>
          <w:rFonts w:ascii="Helvetica" w:hAnsi="Helvetica" w:cs="Helvetica"/>
          <w:color w:val="111111"/>
        </w:rPr>
        <w:t>指令是用来载入</w:t>
      </w:r>
      <w:r>
        <w:rPr>
          <w:rFonts w:ascii="Helvetica" w:hAnsi="Helvetica" w:cs="Helvetica"/>
          <w:color w:val="111111"/>
        </w:rPr>
        <w:t xml:space="preserve"> module </w:t>
      </w:r>
      <w:r>
        <w:rPr>
          <w:rFonts w:ascii="Helvetica" w:hAnsi="Helvetica" w:cs="Helvetica"/>
          <w:color w:val="111111"/>
        </w:rPr>
        <w:t>的，如果需要，也会顺道做编译的事。但</w:t>
      </w:r>
      <w:r>
        <w:rPr>
          <w:rFonts w:ascii="Helvetica" w:hAnsi="Helvetica" w:cs="Helvetica"/>
          <w:color w:val="111111"/>
        </w:rPr>
        <w:t xml:space="preserve"> import </w:t>
      </w:r>
      <w:r>
        <w:rPr>
          <w:rFonts w:ascii="Helvetica" w:hAnsi="Helvetica" w:cs="Helvetica"/>
          <w:color w:val="111111"/>
        </w:rPr>
        <w:t>指令，还会做一件重要的事情就是把</w:t>
      </w:r>
      <w:r>
        <w:rPr>
          <w:rFonts w:ascii="Helvetica" w:hAnsi="Helvetica" w:cs="Helvetica"/>
          <w:color w:val="111111"/>
        </w:rPr>
        <w:t xml:space="preserve"> import </w:t>
      </w:r>
      <w:r>
        <w:rPr>
          <w:rFonts w:ascii="Helvetica" w:hAnsi="Helvetica" w:cs="Helvetica"/>
          <w:color w:val="111111"/>
        </w:rPr>
        <w:t>的那个</w:t>
      </w:r>
      <w:r>
        <w:rPr>
          <w:rFonts w:ascii="Helvetica" w:hAnsi="Helvetica" w:cs="Helvetica"/>
          <w:color w:val="111111"/>
        </w:rPr>
        <w:t xml:space="preserve"> module </w:t>
      </w:r>
      <w:r>
        <w:rPr>
          <w:rFonts w:ascii="Helvetica" w:hAnsi="Helvetica" w:cs="Helvetica"/>
          <w:color w:val="111111"/>
        </w:rPr>
        <w:t>的代码执行一遍，</w:t>
      </w:r>
      <w:r>
        <w:rPr>
          <w:rStyle w:val="HTML1"/>
          <w:color w:val="C7254E"/>
        </w:rPr>
        <w:t>这件事情很重要</w:t>
      </w:r>
      <w:r>
        <w:rPr>
          <w:rFonts w:ascii="Helvetica" w:hAnsi="Helvetica" w:cs="Helvetica"/>
          <w:color w:val="111111"/>
        </w:rPr>
        <w:t>。</w:t>
      </w:r>
      <w:r>
        <w:rPr>
          <w:rFonts w:ascii="Helvetica" w:hAnsi="Helvetica" w:cs="Helvetica"/>
          <w:color w:val="111111"/>
        </w:rPr>
        <w:t xml:space="preserve">Python </w:t>
      </w:r>
      <w:r>
        <w:rPr>
          <w:rFonts w:ascii="Helvetica" w:hAnsi="Helvetica" w:cs="Helvetica"/>
          <w:color w:val="111111"/>
        </w:rPr>
        <w:t>是解释执行的，连函数都是执行的时候才创建的。如果不把那个</w:t>
      </w:r>
      <w:r>
        <w:rPr>
          <w:rFonts w:ascii="Helvetica" w:hAnsi="Helvetica" w:cs="Helvetica"/>
          <w:color w:val="111111"/>
        </w:rPr>
        <w:t xml:space="preserve"> module </w:t>
      </w:r>
      <w:r>
        <w:rPr>
          <w:rFonts w:ascii="Helvetica" w:hAnsi="Helvetica" w:cs="Helvetica"/>
          <w:color w:val="111111"/>
        </w:rPr>
        <w:t>的代码执行一遍，那么</w:t>
      </w:r>
      <w:r>
        <w:rPr>
          <w:rFonts w:ascii="Helvetica" w:hAnsi="Helvetica" w:cs="Helvetica"/>
          <w:color w:val="111111"/>
        </w:rPr>
        <w:t xml:space="preserve"> module </w:t>
      </w:r>
      <w:r>
        <w:rPr>
          <w:rFonts w:ascii="Helvetica" w:hAnsi="Helvetica" w:cs="Helvetica"/>
          <w:color w:val="111111"/>
        </w:rPr>
        <w:t>里面的函数都没法创建，更别提去调用这些函数了。</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执行代码的另外一个重要作用，就是在这个</w:t>
      </w:r>
      <w:r>
        <w:rPr>
          <w:rFonts w:ascii="Helvetica" w:hAnsi="Helvetica" w:cs="Helvetica"/>
          <w:color w:val="111111"/>
        </w:rPr>
        <w:t xml:space="preserve"> module </w:t>
      </w:r>
      <w:r>
        <w:rPr>
          <w:rFonts w:ascii="Helvetica" w:hAnsi="Helvetica" w:cs="Helvetica"/>
          <w:color w:val="111111"/>
        </w:rPr>
        <w:t>的命名空间中，创建模块内定义的函数和各种对象的符号名称（也就是变量名），并将其绑定到对象上，这样其他</w:t>
      </w:r>
      <w:r>
        <w:rPr>
          <w:rFonts w:ascii="Helvetica" w:hAnsi="Helvetica" w:cs="Helvetica"/>
          <w:color w:val="111111"/>
        </w:rPr>
        <w:t xml:space="preserve"> module </w:t>
      </w:r>
      <w:r>
        <w:rPr>
          <w:rFonts w:ascii="Helvetica" w:hAnsi="Helvetica" w:cs="Helvetica"/>
          <w:color w:val="111111"/>
        </w:rPr>
        <w:t>才能通过变量名来引用这些对象。</w:t>
      </w:r>
    </w:p>
    <w:p w:rsidR="00070E18" w:rsidRDefault="00070E18" w:rsidP="00070E18">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虚拟机还会将已经</w:t>
      </w:r>
      <w:r>
        <w:rPr>
          <w:rFonts w:ascii="Helvetica" w:hAnsi="Helvetica" w:cs="Helvetica"/>
          <w:color w:val="111111"/>
        </w:rPr>
        <w:t xml:space="preserve"> import </w:t>
      </w:r>
      <w:r>
        <w:rPr>
          <w:rFonts w:ascii="Helvetica" w:hAnsi="Helvetica" w:cs="Helvetica"/>
          <w:color w:val="111111"/>
        </w:rPr>
        <w:t>过的</w:t>
      </w:r>
      <w:r>
        <w:rPr>
          <w:rFonts w:ascii="Helvetica" w:hAnsi="Helvetica" w:cs="Helvetica"/>
          <w:color w:val="111111"/>
        </w:rPr>
        <w:t xml:space="preserve"> module </w:t>
      </w:r>
      <w:r>
        <w:rPr>
          <w:rFonts w:ascii="Helvetica" w:hAnsi="Helvetica" w:cs="Helvetica"/>
          <w:color w:val="111111"/>
        </w:rPr>
        <w:t>缓存起来，放到一个全局</w:t>
      </w:r>
      <w:r>
        <w:rPr>
          <w:rFonts w:ascii="Helvetica" w:hAnsi="Helvetica" w:cs="Helvetica"/>
          <w:color w:val="111111"/>
        </w:rPr>
        <w:t xml:space="preserve"> module </w:t>
      </w:r>
      <w:r>
        <w:rPr>
          <w:rFonts w:ascii="Helvetica" w:hAnsi="Helvetica" w:cs="Helvetica"/>
          <w:color w:val="111111"/>
        </w:rPr>
        <w:t>集合</w:t>
      </w:r>
      <w:r>
        <w:rPr>
          <w:rFonts w:ascii="Helvetica" w:hAnsi="Helvetica" w:cs="Helvetica"/>
          <w:color w:val="111111"/>
        </w:rPr>
        <w:t xml:space="preserve"> </w:t>
      </w:r>
      <w:proofErr w:type="spellStart"/>
      <w:r>
        <w:rPr>
          <w:rFonts w:ascii="Helvetica" w:hAnsi="Helvetica" w:cs="Helvetica"/>
          <w:color w:val="111111"/>
        </w:rPr>
        <w:t>sys.modules</w:t>
      </w:r>
      <w:proofErr w:type="spellEnd"/>
      <w:r>
        <w:rPr>
          <w:rFonts w:ascii="Helvetica" w:hAnsi="Helvetica" w:cs="Helvetica"/>
          <w:color w:val="111111"/>
        </w:rPr>
        <w:t xml:space="preserve"> </w:t>
      </w:r>
      <w:r>
        <w:rPr>
          <w:rFonts w:ascii="Helvetica" w:hAnsi="Helvetica" w:cs="Helvetica"/>
          <w:color w:val="111111"/>
        </w:rPr>
        <w:t>中。这样做有一个好处，即如果程序的在另一个地方再次</w:t>
      </w:r>
      <w:r>
        <w:rPr>
          <w:rFonts w:ascii="Helvetica" w:hAnsi="Helvetica" w:cs="Helvetica"/>
          <w:color w:val="111111"/>
        </w:rPr>
        <w:t xml:space="preserve"> import </w:t>
      </w:r>
      <w:r>
        <w:rPr>
          <w:rFonts w:ascii="Helvetica" w:hAnsi="Helvetica" w:cs="Helvetica"/>
          <w:color w:val="111111"/>
        </w:rPr>
        <w:t>这个模块，</w:t>
      </w:r>
      <w:r>
        <w:rPr>
          <w:rFonts w:ascii="Helvetica" w:hAnsi="Helvetica" w:cs="Helvetica"/>
          <w:color w:val="111111"/>
        </w:rPr>
        <w:t xml:space="preserve">Python </w:t>
      </w:r>
      <w:r>
        <w:rPr>
          <w:rFonts w:ascii="Helvetica" w:hAnsi="Helvetica" w:cs="Helvetica"/>
          <w:color w:val="111111"/>
        </w:rPr>
        <w:t>虚拟机只需要将全局</w:t>
      </w:r>
      <w:r>
        <w:rPr>
          <w:rFonts w:ascii="Helvetica" w:hAnsi="Helvetica" w:cs="Helvetica"/>
          <w:color w:val="111111"/>
        </w:rPr>
        <w:t xml:space="preserve"> module </w:t>
      </w:r>
      <w:r>
        <w:rPr>
          <w:rFonts w:ascii="Helvetica" w:hAnsi="Helvetica" w:cs="Helvetica"/>
          <w:color w:val="111111"/>
        </w:rPr>
        <w:t>集合中缓存的那个</w:t>
      </w:r>
      <w:r>
        <w:rPr>
          <w:rFonts w:ascii="Helvetica" w:hAnsi="Helvetica" w:cs="Helvetica"/>
          <w:color w:val="111111"/>
        </w:rPr>
        <w:t xml:space="preserve"> module </w:t>
      </w:r>
      <w:r>
        <w:rPr>
          <w:rFonts w:ascii="Helvetica" w:hAnsi="Helvetica" w:cs="Helvetica"/>
          <w:color w:val="111111"/>
        </w:rPr>
        <w:t>对象返回即可。</w:t>
      </w:r>
    </w:p>
    <w:p w:rsidR="00070E18" w:rsidRDefault="00070E18" w:rsidP="00070E18">
      <w:pPr>
        <w:pStyle w:val="a3"/>
        <w:shd w:val="clear" w:color="auto" w:fill="F8F8F8"/>
        <w:spacing w:before="150" w:beforeAutospacing="0" w:after="150" w:afterAutospacing="0"/>
        <w:rPr>
          <w:rFonts w:ascii="Helvetica" w:hAnsi="Helvetica" w:cs="Helvetica"/>
          <w:color w:val="111111"/>
          <w:sz w:val="21"/>
          <w:szCs w:val="21"/>
        </w:rPr>
      </w:pPr>
      <w:r>
        <w:rPr>
          <w:rFonts w:ascii="Helvetica" w:hAnsi="Helvetica" w:cs="Helvetica"/>
          <w:color w:val="111111"/>
          <w:sz w:val="21"/>
          <w:szCs w:val="21"/>
        </w:rPr>
        <w:t>你现在一定想到了</w:t>
      </w:r>
      <w:r>
        <w:rPr>
          <w:rFonts w:ascii="Helvetica" w:hAnsi="Helvetica" w:cs="Helvetica"/>
          <w:color w:val="111111"/>
          <w:sz w:val="21"/>
          <w:szCs w:val="21"/>
        </w:rPr>
        <w:t xml:space="preserve"> </w:t>
      </w:r>
      <w:proofErr w:type="spellStart"/>
      <w:r>
        <w:rPr>
          <w:rFonts w:ascii="Helvetica" w:hAnsi="Helvetica" w:cs="Helvetica"/>
          <w:color w:val="111111"/>
          <w:sz w:val="21"/>
          <w:szCs w:val="21"/>
        </w:rPr>
        <w:t>sys.modules</w:t>
      </w:r>
      <w:proofErr w:type="spellEnd"/>
      <w:r>
        <w:rPr>
          <w:rFonts w:ascii="Helvetica" w:hAnsi="Helvetica" w:cs="Helvetica"/>
          <w:color w:val="111111"/>
          <w:sz w:val="21"/>
          <w:szCs w:val="21"/>
        </w:rPr>
        <w:t xml:space="preserve"> </w:t>
      </w:r>
      <w:r>
        <w:rPr>
          <w:rFonts w:ascii="Helvetica" w:hAnsi="Helvetica" w:cs="Helvetica"/>
          <w:color w:val="111111"/>
          <w:sz w:val="21"/>
          <w:szCs w:val="21"/>
        </w:rPr>
        <w:t>是一个</w:t>
      </w:r>
      <w:r>
        <w:rPr>
          <w:rFonts w:ascii="Helvetica" w:hAnsi="Helvetica" w:cs="Helvetica"/>
          <w:color w:val="111111"/>
          <w:sz w:val="21"/>
          <w:szCs w:val="21"/>
        </w:rPr>
        <w:t xml:space="preserve"> </w:t>
      </w:r>
      <w:proofErr w:type="spellStart"/>
      <w:r>
        <w:rPr>
          <w:rFonts w:ascii="Helvetica" w:hAnsi="Helvetica" w:cs="Helvetica"/>
          <w:color w:val="111111"/>
          <w:sz w:val="21"/>
          <w:szCs w:val="21"/>
        </w:rPr>
        <w:t>dict</w:t>
      </w:r>
      <w:proofErr w:type="spellEnd"/>
      <w:r>
        <w:rPr>
          <w:rFonts w:ascii="Helvetica" w:hAnsi="Helvetica" w:cs="Helvetica"/>
          <w:color w:val="111111"/>
          <w:sz w:val="21"/>
          <w:szCs w:val="21"/>
        </w:rPr>
        <w:t xml:space="preserve"> </w:t>
      </w:r>
      <w:r>
        <w:rPr>
          <w:rFonts w:ascii="Helvetica" w:hAnsi="Helvetica" w:cs="Helvetica"/>
          <w:color w:val="111111"/>
          <w:sz w:val="21"/>
          <w:szCs w:val="21"/>
        </w:rPr>
        <w:t>对象，可以通过</w:t>
      </w:r>
      <w:r>
        <w:rPr>
          <w:rFonts w:ascii="Helvetica" w:hAnsi="Helvetica" w:cs="Helvetica"/>
          <w:color w:val="111111"/>
          <w:sz w:val="21"/>
          <w:szCs w:val="21"/>
        </w:rPr>
        <w:t xml:space="preserve"> type(</w:t>
      </w:r>
      <w:proofErr w:type="spellStart"/>
      <w:r>
        <w:rPr>
          <w:rFonts w:ascii="Helvetica" w:hAnsi="Helvetica" w:cs="Helvetica"/>
          <w:color w:val="111111"/>
          <w:sz w:val="21"/>
          <w:szCs w:val="21"/>
        </w:rPr>
        <w:t>sys.modules</w:t>
      </w:r>
      <w:proofErr w:type="spellEnd"/>
      <w:r>
        <w:rPr>
          <w:rFonts w:ascii="Helvetica" w:hAnsi="Helvetica" w:cs="Helvetica"/>
          <w:color w:val="111111"/>
          <w:sz w:val="21"/>
          <w:szCs w:val="21"/>
        </w:rPr>
        <w:t xml:space="preserve">) </w:t>
      </w:r>
      <w:r>
        <w:rPr>
          <w:rFonts w:ascii="Helvetica" w:hAnsi="Helvetica" w:cs="Helvetica"/>
          <w:color w:val="111111"/>
          <w:sz w:val="21"/>
          <w:szCs w:val="21"/>
        </w:rPr>
        <w:t>来验证</w:t>
      </w:r>
    </w:p>
    <w:p w:rsidR="0027155C" w:rsidRDefault="0027155C" w:rsidP="0027155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3.5 </w:t>
      </w:r>
      <w:r>
        <w:rPr>
          <w:rFonts w:ascii="Helvetica" w:hAnsi="Helvetica" w:cs="Helvetica"/>
          <w:color w:val="111111"/>
          <w:sz w:val="24"/>
          <w:szCs w:val="24"/>
        </w:rPr>
        <w:t>多线程</w:t>
      </w:r>
    </w:p>
    <w:p w:rsidR="0027155C" w:rsidRDefault="0027155C" w:rsidP="0027155C">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 xml:space="preserve">demo.py </w:t>
      </w:r>
      <w:r>
        <w:rPr>
          <w:rFonts w:ascii="Helvetica" w:hAnsi="Helvetica" w:cs="Helvetica"/>
          <w:color w:val="111111"/>
        </w:rPr>
        <w:t>这个例子并没有用到多线程，但还是有必要提一下。</w:t>
      </w:r>
    </w:p>
    <w:p w:rsidR="0027155C" w:rsidRDefault="0027155C" w:rsidP="0027155C">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在提到多线程的时候，往往要关注线程如何同步，如何访问共享资源。</w:t>
      </w:r>
      <w:r>
        <w:rPr>
          <w:rFonts w:ascii="Helvetica" w:hAnsi="Helvetica" w:cs="Helvetica"/>
          <w:color w:val="111111"/>
        </w:rPr>
        <w:t xml:space="preserve">Python </w:t>
      </w:r>
      <w:r>
        <w:rPr>
          <w:rFonts w:ascii="Helvetica" w:hAnsi="Helvetica" w:cs="Helvetica"/>
          <w:color w:val="111111"/>
        </w:rPr>
        <w:t>是通过一个全局解释器锁</w:t>
      </w:r>
      <w:r>
        <w:rPr>
          <w:rFonts w:ascii="Helvetica" w:hAnsi="Helvetica" w:cs="Helvetica"/>
          <w:color w:val="111111"/>
        </w:rPr>
        <w:t xml:space="preserve"> GIL</w:t>
      </w:r>
      <w:r>
        <w:rPr>
          <w:rFonts w:ascii="Helvetica" w:hAnsi="Helvetica" w:cs="Helvetica"/>
          <w:color w:val="111111"/>
        </w:rPr>
        <w:t>（</w:t>
      </w:r>
      <w:r>
        <w:rPr>
          <w:rFonts w:ascii="Helvetica" w:hAnsi="Helvetica" w:cs="Helvetica"/>
          <w:color w:val="111111"/>
        </w:rPr>
        <w:t>Global Interpreter Lock</w:t>
      </w:r>
      <w:r>
        <w:rPr>
          <w:rFonts w:ascii="Helvetica" w:hAnsi="Helvetica" w:cs="Helvetica"/>
          <w:color w:val="111111"/>
        </w:rPr>
        <w:t>）来实现线程同步的。当</w:t>
      </w:r>
      <w:r>
        <w:rPr>
          <w:rFonts w:ascii="Helvetica" w:hAnsi="Helvetica" w:cs="Helvetica"/>
          <w:color w:val="111111"/>
        </w:rPr>
        <w:t xml:space="preserve"> Python </w:t>
      </w:r>
      <w:r>
        <w:rPr>
          <w:rFonts w:ascii="Helvetica" w:hAnsi="Helvetica" w:cs="Helvetica"/>
          <w:color w:val="111111"/>
        </w:rPr>
        <w:t>程序只有单线程时，并不会启用</w:t>
      </w:r>
      <w:r>
        <w:rPr>
          <w:rFonts w:ascii="Helvetica" w:hAnsi="Helvetica" w:cs="Helvetica"/>
          <w:color w:val="111111"/>
        </w:rPr>
        <w:t xml:space="preserve"> GIL</w:t>
      </w:r>
      <w:r>
        <w:rPr>
          <w:rFonts w:ascii="Helvetica" w:hAnsi="Helvetica" w:cs="Helvetica"/>
          <w:color w:val="111111"/>
        </w:rPr>
        <w:t>，而当用户创建了一个</w:t>
      </w:r>
      <w:r>
        <w:rPr>
          <w:rFonts w:ascii="Helvetica" w:hAnsi="Helvetica" w:cs="Helvetica"/>
          <w:color w:val="111111"/>
        </w:rPr>
        <w:t xml:space="preserve"> thread </w:t>
      </w:r>
      <w:r>
        <w:rPr>
          <w:rFonts w:ascii="Helvetica" w:hAnsi="Helvetica" w:cs="Helvetica"/>
          <w:color w:val="111111"/>
        </w:rPr>
        <w:t>时，表示要使用多线程，</w:t>
      </w:r>
      <w:r>
        <w:rPr>
          <w:rFonts w:ascii="Helvetica" w:hAnsi="Helvetica" w:cs="Helvetica"/>
          <w:color w:val="111111"/>
        </w:rPr>
        <w:t xml:space="preserve">Python </w:t>
      </w:r>
      <w:r>
        <w:rPr>
          <w:rFonts w:ascii="Helvetica" w:hAnsi="Helvetica" w:cs="Helvetica"/>
          <w:color w:val="111111"/>
        </w:rPr>
        <w:t>解释器就会自动激活</w:t>
      </w:r>
      <w:r>
        <w:rPr>
          <w:rFonts w:ascii="Helvetica" w:hAnsi="Helvetica" w:cs="Helvetica"/>
          <w:color w:val="111111"/>
        </w:rPr>
        <w:t xml:space="preserve"> GIL</w:t>
      </w:r>
      <w:r>
        <w:rPr>
          <w:rFonts w:ascii="Helvetica" w:hAnsi="Helvetica" w:cs="Helvetica"/>
          <w:color w:val="111111"/>
        </w:rPr>
        <w:t>，并创建所需要的上下文环境和数据结构。</w:t>
      </w:r>
    </w:p>
    <w:p w:rsidR="0027155C" w:rsidRDefault="0027155C" w:rsidP="0027155C">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字节码解释器的工作原理是按照指令的顺序一条一条地顺序执行，</w:t>
      </w:r>
      <w:r>
        <w:rPr>
          <w:rFonts w:ascii="Helvetica" w:hAnsi="Helvetica" w:cs="Helvetica"/>
          <w:color w:val="111111"/>
        </w:rPr>
        <w:t xml:space="preserve">Python </w:t>
      </w:r>
      <w:r>
        <w:rPr>
          <w:rFonts w:ascii="Helvetica" w:hAnsi="Helvetica" w:cs="Helvetica"/>
          <w:color w:val="111111"/>
        </w:rPr>
        <w:t>内部维护着一个数值，这个数值就是</w:t>
      </w:r>
      <w:r>
        <w:rPr>
          <w:rFonts w:ascii="Helvetica" w:hAnsi="Helvetica" w:cs="Helvetica"/>
          <w:color w:val="111111"/>
        </w:rPr>
        <w:t xml:space="preserve"> Python </w:t>
      </w:r>
      <w:r>
        <w:rPr>
          <w:rFonts w:ascii="Helvetica" w:hAnsi="Helvetica" w:cs="Helvetica"/>
          <w:color w:val="111111"/>
        </w:rPr>
        <w:t>内部的时钟，如果这个数值为</w:t>
      </w:r>
      <w:r>
        <w:rPr>
          <w:rFonts w:ascii="Helvetica" w:hAnsi="Helvetica" w:cs="Helvetica"/>
          <w:color w:val="111111"/>
        </w:rPr>
        <w:t xml:space="preserve"> N</w:t>
      </w:r>
      <w:r>
        <w:rPr>
          <w:rFonts w:ascii="Helvetica" w:hAnsi="Helvetica" w:cs="Helvetica"/>
          <w:color w:val="111111"/>
        </w:rPr>
        <w:t>，则意味着</w:t>
      </w:r>
      <w:r>
        <w:rPr>
          <w:rFonts w:ascii="Helvetica" w:hAnsi="Helvetica" w:cs="Helvetica"/>
          <w:color w:val="111111"/>
        </w:rPr>
        <w:t xml:space="preserve"> Python </w:t>
      </w:r>
      <w:r>
        <w:rPr>
          <w:rFonts w:ascii="Helvetica" w:hAnsi="Helvetica" w:cs="Helvetica"/>
          <w:color w:val="111111"/>
        </w:rPr>
        <w:t>在执行了</w:t>
      </w:r>
      <w:r>
        <w:rPr>
          <w:rFonts w:ascii="Helvetica" w:hAnsi="Helvetica" w:cs="Helvetica"/>
          <w:color w:val="111111"/>
        </w:rPr>
        <w:t xml:space="preserve"> N </w:t>
      </w:r>
      <w:r>
        <w:rPr>
          <w:rFonts w:ascii="Helvetica" w:hAnsi="Helvetica" w:cs="Helvetica"/>
          <w:color w:val="111111"/>
        </w:rPr>
        <w:t>条指令以后应该立即启动线程调度机制，可以通过下面的代码获取这个数值。</w:t>
      </w:r>
    </w:p>
    <w:p w:rsidR="0027155C" w:rsidRDefault="0027155C" w:rsidP="0027155C">
      <w:pPr>
        <w:pStyle w:val="HTML"/>
        <w:shd w:val="clear" w:color="auto" w:fill="FFFFFF"/>
        <w:wordWrap w:val="0"/>
        <w:spacing w:beforeAutospacing="1" w:afterAutospacing="1"/>
        <w:rPr>
          <w:rStyle w:val="HTML1"/>
          <w:color w:val="000000"/>
          <w:shd w:val="clear" w:color="auto" w:fill="FFFFFF"/>
        </w:rPr>
      </w:pPr>
      <w:proofErr w:type="gramStart"/>
      <w:r>
        <w:rPr>
          <w:rStyle w:val="hljs-keyword"/>
          <w:color w:val="0000FF"/>
          <w:shd w:val="clear" w:color="auto" w:fill="FFFFFF"/>
        </w:rPr>
        <w:t>import</w:t>
      </w:r>
      <w:proofErr w:type="gramEnd"/>
      <w:r>
        <w:rPr>
          <w:rStyle w:val="HTML1"/>
          <w:color w:val="000000"/>
          <w:shd w:val="clear" w:color="auto" w:fill="FFFFFF"/>
        </w:rPr>
        <w:t xml:space="preserve"> sys</w:t>
      </w:r>
    </w:p>
    <w:p w:rsidR="0027155C" w:rsidRDefault="0027155C" w:rsidP="0027155C">
      <w:pPr>
        <w:pStyle w:val="HTML"/>
        <w:shd w:val="clear" w:color="auto" w:fill="FFFFFF"/>
        <w:wordWrap w:val="0"/>
        <w:rPr>
          <w:rFonts w:ascii="Consolas" w:hAnsi="Consolas"/>
          <w:color w:val="333333"/>
        </w:rPr>
      </w:pPr>
      <w:proofErr w:type="spellStart"/>
      <w:proofErr w:type="gramStart"/>
      <w:r>
        <w:rPr>
          <w:rStyle w:val="HTML1"/>
          <w:color w:val="000000"/>
          <w:shd w:val="clear" w:color="auto" w:fill="FFFFFF"/>
        </w:rPr>
        <w:t>sys.getcheckinterval</w:t>
      </w:r>
      <w:proofErr w:type="spellEnd"/>
      <w:r>
        <w:rPr>
          <w:rStyle w:val="HTML1"/>
          <w:color w:val="000000"/>
          <w:shd w:val="clear" w:color="auto" w:fill="FFFFFF"/>
        </w:rPr>
        <w:t>(</w:t>
      </w:r>
      <w:proofErr w:type="gramEnd"/>
      <w:r>
        <w:rPr>
          <w:rStyle w:val="HTML1"/>
          <w:color w:val="000000"/>
          <w:shd w:val="clear" w:color="auto" w:fill="FFFFFF"/>
        </w:rPr>
        <w:t xml:space="preserve">) </w:t>
      </w:r>
      <w:r>
        <w:rPr>
          <w:rStyle w:val="hljs-comment"/>
          <w:color w:val="008000"/>
          <w:shd w:val="clear" w:color="auto" w:fill="FFFFFF"/>
        </w:rPr>
        <w:t># 100</w:t>
      </w:r>
    </w:p>
    <w:p w:rsidR="0027155C" w:rsidRDefault="0027155C" w:rsidP="0027155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lastRenderedPageBreak/>
        <w:t>线程调度机制将会为线程分配</w:t>
      </w:r>
      <w:r>
        <w:rPr>
          <w:rFonts w:ascii="Helvetica" w:hAnsi="Helvetica" w:cs="Helvetica"/>
          <w:color w:val="111111"/>
        </w:rPr>
        <w:t xml:space="preserve"> GIL</w:t>
      </w:r>
      <w:r>
        <w:rPr>
          <w:rFonts w:ascii="Helvetica" w:hAnsi="Helvetica" w:cs="Helvetica"/>
          <w:color w:val="111111"/>
        </w:rPr>
        <w:t>，获取到</w:t>
      </w:r>
      <w:r>
        <w:rPr>
          <w:rFonts w:ascii="Helvetica" w:hAnsi="Helvetica" w:cs="Helvetica"/>
          <w:color w:val="111111"/>
        </w:rPr>
        <w:t xml:space="preserve"> GIL </w:t>
      </w:r>
      <w:r>
        <w:rPr>
          <w:rFonts w:ascii="Helvetica" w:hAnsi="Helvetica" w:cs="Helvetica"/>
          <w:color w:val="111111"/>
        </w:rPr>
        <w:t>的线程就能开始执行，而其他线程则必须等待。由于</w:t>
      </w:r>
      <w:r>
        <w:rPr>
          <w:rFonts w:ascii="Helvetica" w:hAnsi="Helvetica" w:cs="Helvetica"/>
          <w:color w:val="111111"/>
        </w:rPr>
        <w:t xml:space="preserve"> GIL </w:t>
      </w:r>
      <w:r>
        <w:rPr>
          <w:rFonts w:ascii="Helvetica" w:hAnsi="Helvetica" w:cs="Helvetica"/>
          <w:color w:val="111111"/>
        </w:rPr>
        <w:t>的存在，</w:t>
      </w:r>
      <w:r>
        <w:rPr>
          <w:rFonts w:ascii="Helvetica" w:hAnsi="Helvetica" w:cs="Helvetica"/>
          <w:color w:val="111111"/>
        </w:rPr>
        <w:t xml:space="preserve">Python </w:t>
      </w:r>
      <w:r>
        <w:rPr>
          <w:rFonts w:ascii="Helvetica" w:hAnsi="Helvetica" w:cs="Helvetica"/>
          <w:color w:val="111111"/>
        </w:rPr>
        <w:t>的多线程性能十分低下，无法发挥多核</w:t>
      </w:r>
      <w:r>
        <w:rPr>
          <w:rFonts w:ascii="Helvetica" w:hAnsi="Helvetica" w:cs="Helvetica"/>
          <w:color w:val="111111"/>
        </w:rPr>
        <w:t xml:space="preserve"> CPU </w:t>
      </w:r>
      <w:r>
        <w:rPr>
          <w:rFonts w:ascii="Helvetica" w:hAnsi="Helvetica" w:cs="Helvetica"/>
          <w:color w:val="111111"/>
        </w:rPr>
        <w:t>的优势，性能甚至不如单线程。因此如果你想用到多核</w:t>
      </w:r>
      <w:r>
        <w:rPr>
          <w:rFonts w:ascii="Helvetica" w:hAnsi="Helvetica" w:cs="Helvetica"/>
          <w:color w:val="111111"/>
        </w:rPr>
        <w:t xml:space="preserve"> CPU</w:t>
      </w:r>
      <w:r>
        <w:rPr>
          <w:rFonts w:ascii="Helvetica" w:hAnsi="Helvetica" w:cs="Helvetica"/>
          <w:color w:val="111111"/>
        </w:rPr>
        <w:t>，一个建议是使用</w:t>
      </w:r>
      <w:r>
        <w:rPr>
          <w:rStyle w:val="HTML1"/>
          <w:color w:val="C7254E"/>
        </w:rPr>
        <w:t>多进程</w:t>
      </w:r>
      <w:r>
        <w:rPr>
          <w:rFonts w:ascii="Helvetica" w:hAnsi="Helvetica" w:cs="Helvetica"/>
          <w:color w:val="111111"/>
        </w:rPr>
        <w:t>。</w:t>
      </w:r>
    </w:p>
    <w:p w:rsidR="0027155C" w:rsidRDefault="0027155C" w:rsidP="0027155C">
      <w:pPr>
        <w:pStyle w:val="3"/>
        <w:shd w:val="clear" w:color="auto" w:fill="FFFFFF"/>
        <w:spacing w:before="150" w:beforeAutospacing="0" w:after="150" w:afterAutospacing="0"/>
        <w:rPr>
          <w:rFonts w:ascii="Helvetica" w:hAnsi="Helvetica" w:cs="Helvetica"/>
          <w:color w:val="111111"/>
          <w:sz w:val="24"/>
          <w:szCs w:val="24"/>
        </w:rPr>
      </w:pPr>
      <w:r>
        <w:rPr>
          <w:rFonts w:ascii="Helvetica" w:hAnsi="Helvetica" w:cs="Helvetica"/>
          <w:color w:val="111111"/>
          <w:sz w:val="24"/>
          <w:szCs w:val="24"/>
        </w:rPr>
        <w:t xml:space="preserve">3.6 </w:t>
      </w:r>
      <w:r>
        <w:rPr>
          <w:rFonts w:ascii="Helvetica" w:hAnsi="Helvetica" w:cs="Helvetica"/>
          <w:color w:val="111111"/>
          <w:sz w:val="24"/>
          <w:szCs w:val="24"/>
        </w:rPr>
        <w:t>垃圾回收</w:t>
      </w:r>
    </w:p>
    <w:p w:rsidR="0027155C" w:rsidRDefault="0027155C" w:rsidP="0027155C">
      <w:pPr>
        <w:pStyle w:val="a3"/>
        <w:shd w:val="clear" w:color="auto" w:fill="FFFFFF"/>
        <w:spacing w:before="150" w:beforeAutospacing="0" w:after="150" w:afterAutospacing="0"/>
        <w:rPr>
          <w:rFonts w:ascii="Helvetica" w:hAnsi="Helvetica" w:cs="Helvetica"/>
          <w:color w:val="111111"/>
        </w:rPr>
      </w:pPr>
      <w:r>
        <w:rPr>
          <w:rFonts w:ascii="Helvetica" w:hAnsi="Helvetica" w:cs="Helvetica"/>
          <w:color w:val="111111"/>
        </w:rPr>
        <w:t>在讲到垃圾回收的时候，通常会使用引用计数的模型，这是一种最直观，最简单的垃圾收集技术。</w:t>
      </w:r>
      <w:r>
        <w:rPr>
          <w:rFonts w:ascii="Helvetica" w:hAnsi="Helvetica" w:cs="Helvetica"/>
          <w:color w:val="111111"/>
        </w:rPr>
        <w:t xml:space="preserve">Python </w:t>
      </w:r>
      <w:r>
        <w:rPr>
          <w:rFonts w:ascii="Helvetica" w:hAnsi="Helvetica" w:cs="Helvetica"/>
          <w:color w:val="111111"/>
        </w:rPr>
        <w:t>同样也使用了引用计数，但是引用计数存在这些缺点：</w:t>
      </w:r>
    </w:p>
    <w:p w:rsidR="0027155C" w:rsidRDefault="0027155C" w:rsidP="0027155C">
      <w:pPr>
        <w:widowControl/>
        <w:numPr>
          <w:ilvl w:val="0"/>
          <w:numId w:val="1"/>
        </w:numPr>
        <w:shd w:val="clear" w:color="auto" w:fill="FFFFFF"/>
        <w:ind w:left="450"/>
        <w:jc w:val="left"/>
        <w:rPr>
          <w:rFonts w:ascii="Helvetica" w:hAnsi="Helvetica" w:cs="Helvetica"/>
          <w:color w:val="111111"/>
        </w:rPr>
      </w:pPr>
      <w:r>
        <w:rPr>
          <w:rFonts w:ascii="Helvetica" w:hAnsi="Helvetica" w:cs="Helvetica"/>
          <w:color w:val="111111"/>
        </w:rPr>
        <w:t>频繁更新引用计数会降低运行效率</w:t>
      </w:r>
    </w:p>
    <w:p w:rsidR="0027155C" w:rsidRDefault="0027155C" w:rsidP="0027155C">
      <w:pPr>
        <w:widowControl/>
        <w:numPr>
          <w:ilvl w:val="0"/>
          <w:numId w:val="1"/>
        </w:numPr>
        <w:shd w:val="clear" w:color="auto" w:fill="FFFFFF"/>
        <w:ind w:left="450"/>
        <w:jc w:val="left"/>
        <w:rPr>
          <w:rFonts w:ascii="Helvetica" w:hAnsi="Helvetica" w:cs="Helvetica"/>
          <w:color w:val="111111"/>
        </w:rPr>
      </w:pPr>
      <w:r>
        <w:rPr>
          <w:rFonts w:ascii="Helvetica" w:hAnsi="Helvetica" w:cs="Helvetica"/>
          <w:color w:val="111111"/>
        </w:rPr>
        <w:t>引用计数无法解决循环引用问题</w:t>
      </w:r>
    </w:p>
    <w:p w:rsidR="0027155C" w:rsidRDefault="0027155C" w:rsidP="0027155C">
      <w:pPr>
        <w:pStyle w:val="a3"/>
        <w:shd w:val="clear" w:color="auto" w:fill="FFFFFF"/>
        <w:spacing w:before="0" w:beforeAutospacing="0" w:after="0" w:afterAutospacing="0"/>
        <w:rPr>
          <w:rFonts w:ascii="Helvetica" w:hAnsi="Helvetica" w:cs="Helvetica"/>
          <w:color w:val="111111"/>
        </w:rPr>
      </w:pPr>
      <w:r>
        <w:rPr>
          <w:rFonts w:ascii="Helvetica" w:hAnsi="Helvetica" w:cs="Helvetica"/>
          <w:color w:val="111111"/>
        </w:rPr>
        <w:t xml:space="preserve">Python </w:t>
      </w:r>
      <w:r>
        <w:rPr>
          <w:rFonts w:ascii="Helvetica" w:hAnsi="Helvetica" w:cs="Helvetica"/>
          <w:color w:val="111111"/>
        </w:rPr>
        <w:t>在</w:t>
      </w:r>
      <w:r>
        <w:rPr>
          <w:rStyle w:val="HTML1"/>
          <w:color w:val="C7254E"/>
        </w:rPr>
        <w:t>引用计数机制</w:t>
      </w:r>
      <w:r>
        <w:rPr>
          <w:rFonts w:ascii="Helvetica" w:hAnsi="Helvetica" w:cs="Helvetica"/>
          <w:color w:val="111111"/>
        </w:rPr>
        <w:t>的基础上，使用了主流垃圾收集技术中的</w:t>
      </w:r>
      <w:r>
        <w:rPr>
          <w:rStyle w:val="HTML1"/>
          <w:color w:val="C7254E"/>
        </w:rPr>
        <w:t>标记——清除</w:t>
      </w:r>
      <w:r>
        <w:rPr>
          <w:rFonts w:ascii="Helvetica" w:hAnsi="Helvetica" w:cs="Helvetica"/>
          <w:color w:val="111111"/>
        </w:rPr>
        <w:t>和</w:t>
      </w:r>
      <w:r>
        <w:rPr>
          <w:rStyle w:val="HTML1"/>
          <w:color w:val="C7254E"/>
        </w:rPr>
        <w:t>分代收集</w:t>
      </w:r>
      <w:r>
        <w:rPr>
          <w:rFonts w:ascii="Helvetica" w:hAnsi="Helvetica" w:cs="Helvetica"/>
          <w:color w:val="111111"/>
        </w:rPr>
        <w:t>两种技术。</w:t>
      </w:r>
    </w:p>
    <w:p w:rsidR="00FC5357" w:rsidRPr="0027155C" w:rsidRDefault="00FC5357" w:rsidP="007960DB">
      <w:bookmarkStart w:id="1" w:name="_GoBack"/>
      <w:bookmarkEnd w:id="1"/>
    </w:p>
    <w:sectPr w:rsidR="00FC5357" w:rsidRPr="002715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62429C"/>
    <w:multiLevelType w:val="multilevel"/>
    <w:tmpl w:val="3EF0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CCF"/>
    <w:rsid w:val="00070E18"/>
    <w:rsid w:val="001736A9"/>
    <w:rsid w:val="0027155C"/>
    <w:rsid w:val="002C2CCF"/>
    <w:rsid w:val="0045253C"/>
    <w:rsid w:val="007960DB"/>
    <w:rsid w:val="008D68DC"/>
    <w:rsid w:val="00A973A5"/>
    <w:rsid w:val="00F555C3"/>
    <w:rsid w:val="00FC53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9ADD"/>
  <w15:chartTrackingRefBased/>
  <w15:docId w15:val="{17469FF9-F9BA-4969-B094-22B75295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55C3"/>
    <w:pPr>
      <w:widowControl w:val="0"/>
      <w:jc w:val="both"/>
    </w:pPr>
    <w:rPr>
      <w:rFonts w:eastAsia="仿宋"/>
      <w:sz w:val="24"/>
    </w:rPr>
  </w:style>
  <w:style w:type="paragraph" w:styleId="1">
    <w:name w:val="heading 1"/>
    <w:basedOn w:val="a"/>
    <w:link w:val="10"/>
    <w:uiPriority w:val="1"/>
    <w:qFormat/>
    <w:rsid w:val="0045253C"/>
    <w:pPr>
      <w:shd w:val="clear" w:color="auto" w:fill="0070C0"/>
      <w:ind w:left="763"/>
      <w:jc w:val="left"/>
      <w:outlineLvl w:val="0"/>
    </w:pPr>
    <w:rPr>
      <w:rFonts w:ascii="宋体" w:hAnsi="宋体"/>
      <w:b/>
      <w:bCs/>
      <w:color w:val="FFFFFF" w:themeColor="background1"/>
      <w:kern w:val="0"/>
      <w:szCs w:val="32"/>
      <w:lang w:eastAsia="en-US"/>
    </w:rPr>
  </w:style>
  <w:style w:type="paragraph" w:styleId="2">
    <w:name w:val="heading 2"/>
    <w:basedOn w:val="a"/>
    <w:link w:val="20"/>
    <w:uiPriority w:val="9"/>
    <w:qFormat/>
    <w:rsid w:val="007960DB"/>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960D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070E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45253C"/>
    <w:rPr>
      <w:rFonts w:ascii="宋体" w:eastAsia="仿宋" w:hAnsi="宋体"/>
      <w:b/>
      <w:bCs/>
      <w:color w:val="FFFFFF" w:themeColor="background1"/>
      <w:kern w:val="0"/>
      <w:sz w:val="24"/>
      <w:szCs w:val="32"/>
      <w:shd w:val="clear" w:color="auto" w:fill="0070C0"/>
      <w:lang w:eastAsia="en-US"/>
    </w:rPr>
  </w:style>
  <w:style w:type="character" w:customStyle="1" w:styleId="20">
    <w:name w:val="标题 2 字符"/>
    <w:basedOn w:val="a0"/>
    <w:link w:val="2"/>
    <w:uiPriority w:val="9"/>
    <w:rsid w:val="007960DB"/>
    <w:rPr>
      <w:rFonts w:ascii="宋体" w:eastAsia="宋体" w:hAnsi="宋体" w:cs="宋体"/>
      <w:b/>
      <w:bCs/>
      <w:kern w:val="0"/>
      <w:sz w:val="36"/>
      <w:szCs w:val="36"/>
    </w:rPr>
  </w:style>
  <w:style w:type="character" w:customStyle="1" w:styleId="30">
    <w:name w:val="标题 3 字符"/>
    <w:basedOn w:val="a0"/>
    <w:link w:val="3"/>
    <w:uiPriority w:val="9"/>
    <w:rsid w:val="007960DB"/>
    <w:rPr>
      <w:rFonts w:ascii="宋体" w:eastAsia="宋体" w:hAnsi="宋体" w:cs="宋体"/>
      <w:b/>
      <w:bCs/>
      <w:kern w:val="0"/>
      <w:sz w:val="27"/>
      <w:szCs w:val="27"/>
    </w:rPr>
  </w:style>
  <w:style w:type="paragraph" w:styleId="a3">
    <w:name w:val="Normal (Web)"/>
    <w:basedOn w:val="a"/>
    <w:uiPriority w:val="99"/>
    <w:semiHidden/>
    <w:unhideWhenUsed/>
    <w:rsid w:val="007960DB"/>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0"/>
    <w:uiPriority w:val="99"/>
    <w:semiHidden/>
    <w:unhideWhenUsed/>
    <w:rsid w:val="007960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7960DB"/>
    <w:rPr>
      <w:rFonts w:ascii="宋体" w:eastAsia="宋体" w:hAnsi="宋体" w:cs="宋体"/>
      <w:kern w:val="0"/>
      <w:sz w:val="24"/>
      <w:szCs w:val="24"/>
    </w:rPr>
  </w:style>
  <w:style w:type="character" w:styleId="HTML1">
    <w:name w:val="HTML Code"/>
    <w:basedOn w:val="a0"/>
    <w:uiPriority w:val="99"/>
    <w:semiHidden/>
    <w:unhideWhenUsed/>
    <w:rsid w:val="007960DB"/>
    <w:rPr>
      <w:rFonts w:ascii="宋体" w:eastAsia="宋体" w:hAnsi="宋体" w:cs="宋体"/>
      <w:sz w:val="24"/>
      <w:szCs w:val="24"/>
    </w:rPr>
  </w:style>
  <w:style w:type="character" w:customStyle="1" w:styleId="hljs-function">
    <w:name w:val="hljs-function"/>
    <w:basedOn w:val="a0"/>
    <w:rsid w:val="007960DB"/>
  </w:style>
  <w:style w:type="character" w:customStyle="1" w:styleId="hljs-keyword">
    <w:name w:val="hljs-keyword"/>
    <w:basedOn w:val="a0"/>
    <w:rsid w:val="007960DB"/>
  </w:style>
  <w:style w:type="character" w:customStyle="1" w:styleId="hljs-title">
    <w:name w:val="hljs-title"/>
    <w:basedOn w:val="a0"/>
    <w:rsid w:val="007960DB"/>
  </w:style>
  <w:style w:type="character" w:customStyle="1" w:styleId="hljs-params">
    <w:name w:val="hljs-params"/>
    <w:basedOn w:val="a0"/>
    <w:rsid w:val="007960DB"/>
  </w:style>
  <w:style w:type="character" w:customStyle="1" w:styleId="op">
    <w:name w:val="op"/>
    <w:basedOn w:val="a0"/>
    <w:rsid w:val="007960DB"/>
  </w:style>
  <w:style w:type="character" w:customStyle="1" w:styleId="hljs-number">
    <w:name w:val="hljs-number"/>
    <w:basedOn w:val="a0"/>
    <w:rsid w:val="007960DB"/>
  </w:style>
  <w:style w:type="character" w:customStyle="1" w:styleId="hljs-string">
    <w:name w:val="hljs-string"/>
    <w:basedOn w:val="a0"/>
    <w:rsid w:val="007960DB"/>
  </w:style>
  <w:style w:type="character" w:customStyle="1" w:styleId="bu">
    <w:name w:val="bu"/>
    <w:basedOn w:val="a0"/>
    <w:rsid w:val="007960DB"/>
  </w:style>
  <w:style w:type="character" w:customStyle="1" w:styleId="va">
    <w:name w:val="va"/>
    <w:basedOn w:val="a0"/>
    <w:rsid w:val="007960DB"/>
  </w:style>
  <w:style w:type="character" w:customStyle="1" w:styleId="hljs-selector-tag">
    <w:name w:val="hljs-selector-tag"/>
    <w:basedOn w:val="a0"/>
    <w:rsid w:val="007960DB"/>
  </w:style>
  <w:style w:type="character" w:customStyle="1" w:styleId="hljs-selector-class">
    <w:name w:val="hljs-selector-class"/>
    <w:basedOn w:val="a0"/>
    <w:rsid w:val="007960DB"/>
  </w:style>
  <w:style w:type="character" w:customStyle="1" w:styleId="hljs-builtin">
    <w:name w:val="hljs-built_in"/>
    <w:basedOn w:val="a0"/>
    <w:rsid w:val="007960DB"/>
  </w:style>
  <w:style w:type="character" w:customStyle="1" w:styleId="hljs-name">
    <w:name w:val="hljs-name"/>
    <w:basedOn w:val="a0"/>
    <w:rsid w:val="001736A9"/>
  </w:style>
  <w:style w:type="character" w:styleId="a4">
    <w:name w:val="Hyperlink"/>
    <w:basedOn w:val="a0"/>
    <w:uiPriority w:val="99"/>
    <w:semiHidden/>
    <w:unhideWhenUsed/>
    <w:rsid w:val="008D68DC"/>
    <w:rPr>
      <w:color w:val="0000FF"/>
      <w:u w:val="single"/>
    </w:rPr>
  </w:style>
  <w:style w:type="character" w:customStyle="1" w:styleId="40">
    <w:name w:val="标题 4 字符"/>
    <w:basedOn w:val="a0"/>
    <w:link w:val="4"/>
    <w:uiPriority w:val="9"/>
    <w:semiHidden/>
    <w:rsid w:val="00070E18"/>
    <w:rPr>
      <w:rFonts w:asciiTheme="majorHAnsi" w:eastAsiaTheme="majorEastAsia" w:hAnsiTheme="majorHAnsi" w:cstheme="majorBidi"/>
      <w:b/>
      <w:bCs/>
      <w:sz w:val="28"/>
      <w:szCs w:val="28"/>
    </w:rPr>
  </w:style>
  <w:style w:type="character" w:styleId="a5">
    <w:name w:val="Strong"/>
    <w:basedOn w:val="a0"/>
    <w:uiPriority w:val="22"/>
    <w:qFormat/>
    <w:rsid w:val="00070E18"/>
    <w:rPr>
      <w:b/>
      <w:bCs/>
    </w:rPr>
  </w:style>
  <w:style w:type="character" w:customStyle="1" w:styleId="hljs-comment">
    <w:name w:val="hljs-comment"/>
    <w:basedOn w:val="a0"/>
    <w:rsid w:val="00070E18"/>
  </w:style>
  <w:style w:type="character" w:customStyle="1" w:styleId="hljs-meta">
    <w:name w:val="hljs-meta"/>
    <w:basedOn w:val="a0"/>
    <w:rsid w:val="00070E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901258">
      <w:bodyDiv w:val="1"/>
      <w:marLeft w:val="0"/>
      <w:marRight w:val="0"/>
      <w:marTop w:val="0"/>
      <w:marBottom w:val="0"/>
      <w:divBdr>
        <w:top w:val="none" w:sz="0" w:space="0" w:color="auto"/>
        <w:left w:val="none" w:sz="0" w:space="0" w:color="auto"/>
        <w:bottom w:val="none" w:sz="0" w:space="0" w:color="auto"/>
        <w:right w:val="none" w:sz="0" w:space="0" w:color="auto"/>
      </w:divBdr>
      <w:divsChild>
        <w:div w:id="1908300378">
          <w:marLeft w:val="0"/>
          <w:marRight w:val="0"/>
          <w:marTop w:val="0"/>
          <w:marBottom w:val="0"/>
          <w:divBdr>
            <w:top w:val="none" w:sz="0" w:space="0" w:color="auto"/>
            <w:left w:val="none" w:sz="0" w:space="0" w:color="auto"/>
            <w:bottom w:val="none" w:sz="0" w:space="0" w:color="auto"/>
            <w:right w:val="none" w:sz="0" w:space="0" w:color="auto"/>
          </w:divBdr>
        </w:div>
        <w:div w:id="1216815249">
          <w:marLeft w:val="0"/>
          <w:marRight w:val="0"/>
          <w:marTop w:val="0"/>
          <w:marBottom w:val="0"/>
          <w:divBdr>
            <w:top w:val="none" w:sz="0" w:space="0" w:color="auto"/>
            <w:left w:val="none" w:sz="0" w:space="0" w:color="auto"/>
            <w:bottom w:val="none" w:sz="0" w:space="0" w:color="auto"/>
            <w:right w:val="none" w:sz="0" w:space="0" w:color="auto"/>
          </w:divBdr>
        </w:div>
        <w:div w:id="1699964195">
          <w:blockQuote w:val="1"/>
          <w:marLeft w:val="0"/>
          <w:marRight w:val="0"/>
          <w:marTop w:val="0"/>
          <w:marBottom w:val="300"/>
          <w:divBdr>
            <w:top w:val="none" w:sz="0" w:space="11" w:color="auto"/>
            <w:left w:val="single" w:sz="48" w:space="15" w:color="EEEEEE"/>
            <w:bottom w:val="none" w:sz="0" w:space="11" w:color="auto"/>
            <w:right w:val="none" w:sz="0" w:space="15" w:color="auto"/>
          </w:divBdr>
        </w:div>
      </w:divsChild>
    </w:div>
    <w:div w:id="430854177">
      <w:bodyDiv w:val="1"/>
      <w:marLeft w:val="0"/>
      <w:marRight w:val="0"/>
      <w:marTop w:val="0"/>
      <w:marBottom w:val="0"/>
      <w:divBdr>
        <w:top w:val="none" w:sz="0" w:space="0" w:color="auto"/>
        <w:left w:val="none" w:sz="0" w:space="0" w:color="auto"/>
        <w:bottom w:val="none" w:sz="0" w:space="0" w:color="auto"/>
        <w:right w:val="none" w:sz="0" w:space="0" w:color="auto"/>
      </w:divBdr>
      <w:divsChild>
        <w:div w:id="991178221">
          <w:blockQuote w:val="1"/>
          <w:marLeft w:val="0"/>
          <w:marRight w:val="0"/>
          <w:marTop w:val="0"/>
          <w:marBottom w:val="300"/>
          <w:divBdr>
            <w:top w:val="none" w:sz="0" w:space="11" w:color="auto"/>
            <w:left w:val="single" w:sz="48" w:space="15" w:color="EEEEEE"/>
            <w:bottom w:val="none" w:sz="0" w:space="11" w:color="auto"/>
            <w:right w:val="none" w:sz="0" w:space="15" w:color="auto"/>
          </w:divBdr>
        </w:div>
        <w:div w:id="2144959481">
          <w:blockQuote w:val="1"/>
          <w:marLeft w:val="0"/>
          <w:marRight w:val="0"/>
          <w:marTop w:val="0"/>
          <w:marBottom w:val="300"/>
          <w:divBdr>
            <w:top w:val="none" w:sz="0" w:space="11" w:color="auto"/>
            <w:left w:val="single" w:sz="48" w:space="15" w:color="EEEEEE"/>
            <w:bottom w:val="none" w:sz="0" w:space="11" w:color="auto"/>
            <w:right w:val="none" w:sz="0" w:space="15" w:color="auto"/>
          </w:divBdr>
        </w:div>
        <w:div w:id="433549480">
          <w:blockQuote w:val="1"/>
          <w:marLeft w:val="0"/>
          <w:marRight w:val="0"/>
          <w:marTop w:val="0"/>
          <w:marBottom w:val="300"/>
          <w:divBdr>
            <w:top w:val="none" w:sz="0" w:space="11" w:color="auto"/>
            <w:left w:val="single" w:sz="48" w:space="15" w:color="EEEEEE"/>
            <w:bottom w:val="none" w:sz="0" w:space="11" w:color="auto"/>
            <w:right w:val="none" w:sz="0" w:space="15" w:color="auto"/>
          </w:divBdr>
        </w:div>
      </w:divsChild>
    </w:div>
    <w:div w:id="699401419">
      <w:bodyDiv w:val="1"/>
      <w:marLeft w:val="0"/>
      <w:marRight w:val="0"/>
      <w:marTop w:val="0"/>
      <w:marBottom w:val="0"/>
      <w:divBdr>
        <w:top w:val="none" w:sz="0" w:space="0" w:color="auto"/>
        <w:left w:val="none" w:sz="0" w:space="0" w:color="auto"/>
        <w:bottom w:val="none" w:sz="0" w:space="0" w:color="auto"/>
        <w:right w:val="none" w:sz="0" w:space="0" w:color="auto"/>
      </w:divBdr>
      <w:divsChild>
        <w:div w:id="143938098">
          <w:marLeft w:val="0"/>
          <w:marRight w:val="0"/>
          <w:marTop w:val="0"/>
          <w:marBottom w:val="0"/>
          <w:divBdr>
            <w:top w:val="none" w:sz="0" w:space="0" w:color="auto"/>
            <w:left w:val="none" w:sz="0" w:space="0" w:color="auto"/>
            <w:bottom w:val="none" w:sz="0" w:space="0" w:color="auto"/>
            <w:right w:val="none" w:sz="0" w:space="0" w:color="auto"/>
          </w:divBdr>
        </w:div>
      </w:divsChild>
    </w:div>
    <w:div w:id="1632438960">
      <w:bodyDiv w:val="1"/>
      <w:marLeft w:val="0"/>
      <w:marRight w:val="0"/>
      <w:marTop w:val="0"/>
      <w:marBottom w:val="0"/>
      <w:divBdr>
        <w:top w:val="none" w:sz="0" w:space="0" w:color="auto"/>
        <w:left w:val="none" w:sz="0" w:space="0" w:color="auto"/>
        <w:bottom w:val="none" w:sz="0" w:space="0" w:color="auto"/>
        <w:right w:val="none" w:sz="0" w:space="0" w:color="auto"/>
      </w:divBdr>
      <w:divsChild>
        <w:div w:id="1399548041">
          <w:marLeft w:val="0"/>
          <w:marRight w:val="0"/>
          <w:marTop w:val="0"/>
          <w:marBottom w:val="0"/>
          <w:divBdr>
            <w:top w:val="none" w:sz="0" w:space="0" w:color="auto"/>
            <w:left w:val="none" w:sz="0" w:space="0" w:color="auto"/>
            <w:bottom w:val="none" w:sz="0" w:space="0" w:color="auto"/>
            <w:right w:val="none" w:sz="0" w:space="0" w:color="auto"/>
          </w:divBdr>
        </w:div>
        <w:div w:id="2004241855">
          <w:blockQuote w:val="1"/>
          <w:marLeft w:val="0"/>
          <w:marRight w:val="0"/>
          <w:marTop w:val="0"/>
          <w:marBottom w:val="300"/>
          <w:divBdr>
            <w:top w:val="none" w:sz="0" w:space="11" w:color="auto"/>
            <w:left w:val="single" w:sz="48" w:space="15" w:color="EEEEEE"/>
            <w:bottom w:val="none" w:sz="0" w:space="11" w:color="auto"/>
            <w:right w:val="none" w:sz="0" w:space="15" w:color="auto"/>
          </w:divBdr>
        </w:div>
        <w:div w:id="712001957">
          <w:marLeft w:val="0"/>
          <w:marRight w:val="0"/>
          <w:marTop w:val="0"/>
          <w:marBottom w:val="0"/>
          <w:divBdr>
            <w:top w:val="none" w:sz="0" w:space="0" w:color="auto"/>
            <w:left w:val="none" w:sz="0" w:space="0" w:color="auto"/>
            <w:bottom w:val="none" w:sz="0" w:space="0" w:color="auto"/>
            <w:right w:val="none" w:sz="0" w:space="0" w:color="auto"/>
          </w:divBdr>
        </w:div>
      </w:divsChild>
    </w:div>
    <w:div w:id="1739668410">
      <w:bodyDiv w:val="1"/>
      <w:marLeft w:val="0"/>
      <w:marRight w:val="0"/>
      <w:marTop w:val="0"/>
      <w:marBottom w:val="0"/>
      <w:divBdr>
        <w:top w:val="none" w:sz="0" w:space="0" w:color="auto"/>
        <w:left w:val="none" w:sz="0" w:space="0" w:color="auto"/>
        <w:bottom w:val="none" w:sz="0" w:space="0" w:color="auto"/>
        <w:right w:val="none" w:sz="0" w:space="0" w:color="auto"/>
      </w:divBdr>
      <w:divsChild>
        <w:div w:id="1586918700">
          <w:blockQuote w:val="1"/>
          <w:marLeft w:val="0"/>
          <w:marRight w:val="0"/>
          <w:marTop w:val="0"/>
          <w:marBottom w:val="300"/>
          <w:divBdr>
            <w:top w:val="none" w:sz="0" w:space="11" w:color="auto"/>
            <w:left w:val="single" w:sz="48" w:space="15" w:color="EEEEEE"/>
            <w:bottom w:val="none" w:sz="0" w:space="11" w:color="auto"/>
            <w:right w:val="none" w:sz="0" w:space="15" w:color="auto"/>
          </w:divBdr>
        </w:div>
        <w:div w:id="1109668723">
          <w:marLeft w:val="0"/>
          <w:marRight w:val="0"/>
          <w:marTop w:val="0"/>
          <w:marBottom w:val="0"/>
          <w:divBdr>
            <w:top w:val="none" w:sz="0" w:space="0" w:color="auto"/>
            <w:left w:val="none" w:sz="0" w:space="0" w:color="auto"/>
            <w:bottom w:val="none" w:sz="0" w:space="0" w:color="auto"/>
            <w:right w:val="none" w:sz="0" w:space="0" w:color="auto"/>
          </w:divBdr>
        </w:div>
        <w:div w:id="1390811636">
          <w:marLeft w:val="0"/>
          <w:marRight w:val="0"/>
          <w:marTop w:val="0"/>
          <w:marBottom w:val="0"/>
          <w:divBdr>
            <w:top w:val="none" w:sz="0" w:space="0" w:color="auto"/>
            <w:left w:val="none" w:sz="0" w:space="0" w:color="auto"/>
            <w:bottom w:val="none" w:sz="0" w:space="0" w:color="auto"/>
            <w:right w:val="none" w:sz="0" w:space="0" w:color="auto"/>
          </w:divBdr>
        </w:div>
        <w:div w:id="803891631">
          <w:blockQuote w:val="1"/>
          <w:marLeft w:val="0"/>
          <w:marRight w:val="0"/>
          <w:marTop w:val="0"/>
          <w:marBottom w:val="300"/>
          <w:divBdr>
            <w:top w:val="none" w:sz="0" w:space="11" w:color="auto"/>
            <w:left w:val="single" w:sz="48" w:space="15" w:color="EEEEEE"/>
            <w:bottom w:val="none" w:sz="0" w:space="11" w:color="auto"/>
            <w:right w:val="none" w:sz="0" w:space="15" w:color="auto"/>
          </w:divBdr>
        </w:div>
        <w:div w:id="2021160386">
          <w:blockQuote w:val="1"/>
          <w:marLeft w:val="0"/>
          <w:marRight w:val="0"/>
          <w:marTop w:val="0"/>
          <w:marBottom w:val="300"/>
          <w:divBdr>
            <w:top w:val="none" w:sz="0" w:space="11" w:color="auto"/>
            <w:left w:val="single" w:sz="48" w:space="15" w:color="EEEEEE"/>
            <w:bottom w:val="none" w:sz="0" w:space="11" w:color="auto"/>
            <w:right w:val="none" w:sz="0" w:space="15" w:color="auto"/>
          </w:divBdr>
        </w:div>
        <w:div w:id="898395163">
          <w:blockQuote w:val="1"/>
          <w:marLeft w:val="0"/>
          <w:marRight w:val="0"/>
          <w:marTop w:val="0"/>
          <w:marBottom w:val="300"/>
          <w:divBdr>
            <w:top w:val="none" w:sz="0" w:space="11" w:color="auto"/>
            <w:left w:val="single" w:sz="48" w:space="15" w:color="EEEEEE"/>
            <w:bottom w:val="none" w:sz="0" w:space="11" w:color="auto"/>
            <w:right w:val="none" w:sz="0" w:space="15" w:color="auto"/>
          </w:divBdr>
        </w:div>
        <w:div w:id="2009865892">
          <w:marLeft w:val="0"/>
          <w:marRight w:val="0"/>
          <w:marTop w:val="0"/>
          <w:marBottom w:val="0"/>
          <w:divBdr>
            <w:top w:val="none" w:sz="0" w:space="0" w:color="auto"/>
            <w:left w:val="none" w:sz="0" w:space="0" w:color="auto"/>
            <w:bottom w:val="none" w:sz="0" w:space="0" w:color="auto"/>
            <w:right w:val="none" w:sz="0" w:space="0" w:color="auto"/>
          </w:divBdr>
        </w:div>
        <w:div w:id="2141146943">
          <w:marLeft w:val="0"/>
          <w:marRight w:val="0"/>
          <w:marTop w:val="0"/>
          <w:marBottom w:val="0"/>
          <w:divBdr>
            <w:top w:val="none" w:sz="0" w:space="0" w:color="auto"/>
            <w:left w:val="none" w:sz="0" w:space="0" w:color="auto"/>
            <w:bottom w:val="none" w:sz="0" w:space="0" w:color="auto"/>
            <w:right w:val="none" w:sz="0" w:space="0" w:color="auto"/>
          </w:divBdr>
        </w:div>
        <w:div w:id="1217858861">
          <w:blockQuote w:val="1"/>
          <w:marLeft w:val="0"/>
          <w:marRight w:val="0"/>
          <w:marTop w:val="0"/>
          <w:marBottom w:val="300"/>
          <w:divBdr>
            <w:top w:val="none" w:sz="0" w:space="11" w:color="auto"/>
            <w:left w:val="single" w:sz="48" w:space="15" w:color="EEEEEE"/>
            <w:bottom w:val="none" w:sz="0" w:space="11" w:color="auto"/>
            <w:right w:val="none" w:sz="0" w:space="15" w:color="auto"/>
          </w:divBdr>
        </w:div>
        <w:div w:id="2019580351">
          <w:blockQuote w:val="1"/>
          <w:marLeft w:val="0"/>
          <w:marRight w:val="0"/>
          <w:marTop w:val="0"/>
          <w:marBottom w:val="300"/>
          <w:divBdr>
            <w:top w:val="none" w:sz="0" w:space="11" w:color="auto"/>
            <w:left w:val="single" w:sz="48" w:space="15" w:color="EEEEEE"/>
            <w:bottom w:val="none" w:sz="0" w:space="11" w:color="auto"/>
            <w:right w:val="none" w:sz="0" w:space="15" w:color="auto"/>
          </w:divBdr>
        </w:div>
        <w:div w:id="511459208">
          <w:blockQuote w:val="1"/>
          <w:marLeft w:val="0"/>
          <w:marRight w:val="0"/>
          <w:marTop w:val="0"/>
          <w:marBottom w:val="300"/>
          <w:divBdr>
            <w:top w:val="none" w:sz="0" w:space="11" w:color="auto"/>
            <w:left w:val="single" w:sz="48" w:space="15" w:color="EEEEEE"/>
            <w:bottom w:val="none" w:sz="0" w:space="11"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functions.html" TargetMode="External"/><Relationship Id="rId3" Type="http://schemas.openxmlformats.org/officeDocument/2006/relationships/settings" Target="settings.xml"/><Relationship Id="rId7" Type="http://schemas.openxmlformats.org/officeDocument/2006/relationships/hyperlink" Target="https://en.wikipedia.org/wiki/Variable_(computer_scien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lburding.github.io/blog/2013/05/05/what-is-a-variable/" TargetMode="External"/><Relationship Id="rId11" Type="http://schemas.openxmlformats.org/officeDocument/2006/relationships/fontTable" Target="fontTable.xml"/><Relationship Id="rId5" Type="http://schemas.openxmlformats.org/officeDocument/2006/relationships/hyperlink" Target="http://legacy.python.org/dev/peps/pep-0328/" TargetMode="External"/><Relationship Id="rId10" Type="http://schemas.openxmlformats.org/officeDocument/2006/relationships/hyperlink" Target="http://blog.csdn.net/zhzhl202/article/details/7547445" TargetMode="External"/><Relationship Id="rId4" Type="http://schemas.openxmlformats.org/officeDocument/2006/relationships/webSettings" Target="webSettings.xml"/><Relationship Id="rId9" Type="http://schemas.openxmlformats.org/officeDocument/2006/relationships/hyperlink" Target="http://stackoverflow.com/questions/15541404/python-string-intern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1571</Words>
  <Characters>8959</Characters>
  <Application>Microsoft Office Word</Application>
  <DocSecurity>0</DocSecurity>
  <Lines>74</Lines>
  <Paragraphs>21</Paragraphs>
  <ScaleCrop>false</ScaleCrop>
  <Company/>
  <LinksUpToDate>false</LinksUpToDate>
  <CharactersWithSpaces>10509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3dcnprint</dc:creator>
  <cp:keywords/>
  <dc:description/>
  <cp:lastModifiedBy>3dcnprint</cp:lastModifiedBy>
  <cp:revision>7</cp:revision>
  <dcterms:created xsi:type="dcterms:W3CDTF">2017-09-08T06:03:00Z</dcterms:created>
  <dcterms:modified xsi:type="dcterms:W3CDTF">2017-09-08T06:16:00Z</dcterms:modified>
</cp:coreProperties>
</file>